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C61" w:rsidRPr="00FA4C61" w:rsidRDefault="00FA4C61" w:rsidP="00FA4C61">
      <w:pPr>
        <w:jc w:val="center"/>
        <w:rPr>
          <w:b/>
        </w:rPr>
      </w:pPr>
      <w:r w:rsidRPr="00FA4C61">
        <w:rPr>
          <w:b/>
        </w:rPr>
        <w:t xml:space="preserve">Multi-objective Conservation Planning: </w:t>
      </w:r>
      <w:r w:rsidR="0077570E">
        <w:rPr>
          <w:b/>
        </w:rPr>
        <w:t>Prototyping</w:t>
      </w:r>
      <w:r w:rsidRPr="00FA4C61">
        <w:rPr>
          <w:b/>
        </w:rPr>
        <w:t xml:space="preserve"> a strategic decision framework for </w:t>
      </w:r>
      <w:r w:rsidR="008E2F4A">
        <w:rPr>
          <w:b/>
        </w:rPr>
        <w:t>aquatic</w:t>
      </w:r>
      <w:r w:rsidRPr="00FA4C61">
        <w:rPr>
          <w:b/>
        </w:rPr>
        <w:t xml:space="preserve"> species conservation</w:t>
      </w:r>
    </w:p>
    <w:p w:rsidR="00FA4C61" w:rsidRDefault="00FA4C61"/>
    <w:p w:rsidR="00FA4C61" w:rsidRDefault="00992817" w:rsidP="00FA4C61">
      <w:pPr>
        <w:spacing w:before="240"/>
        <w:contextualSpacing/>
        <w:rPr>
          <w:b/>
        </w:rPr>
      </w:pPr>
      <w:r>
        <w:rPr>
          <w:b/>
        </w:rPr>
        <w:t>PRINCIPAL</w:t>
      </w:r>
      <w:r w:rsidR="00FA4C61" w:rsidRPr="00312F42">
        <w:rPr>
          <w:b/>
        </w:rPr>
        <w:t xml:space="preserve"> </w:t>
      </w:r>
      <w:r>
        <w:rPr>
          <w:b/>
        </w:rPr>
        <w:t>INVESTIGATORS</w:t>
      </w:r>
      <w:r w:rsidR="00FA4C61" w:rsidRPr="00312F42">
        <w:rPr>
          <w:b/>
        </w:rPr>
        <w:t>:</w:t>
      </w:r>
    </w:p>
    <w:p w:rsidR="0050798F" w:rsidRDefault="00C11CE8" w:rsidP="00C11CE8">
      <w:pPr>
        <w:spacing w:before="240"/>
        <w:contextualSpacing/>
      </w:pPr>
      <w:r>
        <w:t>Michael Colvin</w:t>
      </w:r>
      <w:r w:rsidR="00FA4C61" w:rsidRPr="007A2BCB">
        <w:t xml:space="preserve">, </w:t>
      </w:r>
      <w:r>
        <w:t>Assistant</w:t>
      </w:r>
      <w:r w:rsidR="0050798F">
        <w:t xml:space="preserve"> Professor, </w:t>
      </w:r>
      <w:r>
        <w:t>Wildlife Fisheries &amp; Aquaculture, Mississippi State University</w:t>
      </w:r>
    </w:p>
    <w:p w:rsidR="00C11CE8" w:rsidRDefault="00C11CE8" w:rsidP="00C11CE8">
      <w:pPr>
        <w:spacing w:before="240"/>
        <w:contextualSpacing/>
      </w:pPr>
    </w:p>
    <w:p w:rsidR="00444E0C" w:rsidRPr="000B51DB" w:rsidRDefault="00992817" w:rsidP="0050798F">
      <w:pPr>
        <w:rPr>
          <w:b/>
        </w:rPr>
      </w:pPr>
      <w:r>
        <w:rPr>
          <w:b/>
        </w:rPr>
        <w:t>BACKGROUND</w:t>
      </w:r>
      <w:r w:rsidR="00444E0C" w:rsidRPr="000B51DB">
        <w:rPr>
          <w:b/>
        </w:rPr>
        <w:t>:</w:t>
      </w:r>
    </w:p>
    <w:p w:rsidR="00444E0C" w:rsidRDefault="00444E0C" w:rsidP="00444E0C">
      <w:pPr>
        <w:rPr>
          <w:rFonts w:cs="Times New Roman"/>
        </w:rPr>
      </w:pPr>
      <w:r w:rsidRPr="007A2BCB">
        <w:rPr>
          <w:rFonts w:cs="Times New Roman"/>
        </w:rPr>
        <w:t xml:space="preserve">Planning conservation to address landscape and climate change has been impeded by the complexity of the decisions planners must make.  There is more than just the decision of conservation or management actions (e.g., restoring habitat, protecting areas, reducing </w:t>
      </w:r>
      <w:r w:rsidRPr="007F777A">
        <w:rPr>
          <w:rFonts w:cs="Times New Roman"/>
        </w:rPr>
        <w:t>anthropogenic</w:t>
      </w:r>
      <w:r w:rsidRPr="007A2BCB">
        <w:rPr>
          <w:rFonts w:cs="Times New Roman"/>
        </w:rPr>
        <w:t xml:space="preserve"> mortality) – although, these decisions on their own are complex problems (e.g., </w:t>
      </w:r>
      <w:proofErr w:type="spellStart"/>
      <w:r w:rsidRPr="007A2BCB">
        <w:rPr>
          <w:rFonts w:cs="Times New Roman"/>
        </w:rPr>
        <w:t>Bonnot</w:t>
      </w:r>
      <w:proofErr w:type="spellEnd"/>
      <w:r w:rsidRPr="007A2BCB">
        <w:rPr>
          <w:rFonts w:cs="Times New Roman"/>
        </w:rPr>
        <w:t xml:space="preserve"> et al. 2013).  Rather, a quick reflection of additional questions planners likely ask includes: how can a single strategy </w:t>
      </w:r>
      <w:proofErr w:type="gramStart"/>
      <w:r w:rsidRPr="007A2BCB">
        <w:rPr>
          <w:rFonts w:cs="Times New Roman"/>
        </w:rPr>
        <w:t>be</w:t>
      </w:r>
      <w:proofErr w:type="gramEnd"/>
      <w:r w:rsidRPr="007A2BCB">
        <w:rPr>
          <w:rFonts w:cs="Times New Roman"/>
        </w:rPr>
        <w:t xml:space="preserve"> identified when there are multiple possible future </w:t>
      </w:r>
      <w:r>
        <w:rPr>
          <w:rFonts w:cs="Times New Roman"/>
        </w:rPr>
        <w:t>outcomes</w:t>
      </w:r>
      <w:r w:rsidRPr="007A2BCB">
        <w:rPr>
          <w:rFonts w:cs="Times New Roman"/>
        </w:rPr>
        <w:t>?  How do we decide which management action</w:t>
      </w:r>
      <w:r w:rsidR="0077570E">
        <w:rPr>
          <w:rFonts w:cs="Times New Roman"/>
        </w:rPr>
        <w:t xml:space="preserve"> or portfolio of actions</w:t>
      </w:r>
      <w:r w:rsidRPr="007A2BCB">
        <w:rPr>
          <w:rFonts w:cs="Times New Roman"/>
        </w:rPr>
        <w:t xml:space="preserve"> is the best for all species when different species will likely have conflicting responses to each action?    </w:t>
      </w:r>
    </w:p>
    <w:p w:rsidR="0077570E" w:rsidRPr="006834E1" w:rsidRDefault="0077570E" w:rsidP="00444E0C">
      <w:pPr>
        <w:rPr>
          <w:rFonts w:cs="Times New Roman"/>
          <w:b/>
        </w:rPr>
      </w:pPr>
      <w:r>
        <w:rPr>
          <w:rFonts w:cs="Times New Roman"/>
        </w:rPr>
        <w:t xml:space="preserve">To answer these questions in aquatic systems, the Gulf Coastal Plains &amp; Ozarks (GCPO) Landscape Conservation Cooperative needs bring together the elements of </w:t>
      </w:r>
      <w:r w:rsidR="00901226">
        <w:rPr>
          <w:rFonts w:cs="Times New Roman"/>
        </w:rPr>
        <w:t xml:space="preserve">conservation decisions into a framework that allows adaptive learning and strategic action.  The decision elements </w:t>
      </w:r>
      <w:del w:id="0" w:author="Michael Colvin" w:date="2016-11-20T06:44:00Z">
        <w:r w:rsidR="00901226" w:rsidDel="0042565F">
          <w:rPr>
            <w:rFonts w:cs="Times New Roman"/>
          </w:rPr>
          <w:delText xml:space="preserve">likely </w:delText>
        </w:r>
      </w:del>
      <w:r w:rsidR="00901226">
        <w:rPr>
          <w:rFonts w:cs="Times New Roman"/>
        </w:rPr>
        <w:t xml:space="preserve">include: </w:t>
      </w:r>
      <w:ins w:id="1" w:author="Michael Colvin" w:date="2016-11-20T06:44:00Z">
        <w:r w:rsidR="0042565F">
          <w:rPr>
            <w:rFonts w:cs="Times New Roman"/>
          </w:rPr>
          <w:t xml:space="preserve">a defined problem, </w:t>
        </w:r>
      </w:ins>
      <w:r w:rsidR="00901226">
        <w:rPr>
          <w:rFonts w:cs="Times New Roman"/>
        </w:rPr>
        <w:t xml:space="preserve">a clearly stated set of </w:t>
      </w:r>
      <w:del w:id="2" w:author="Michael Colvin" w:date="2016-11-20T06:45:00Z">
        <w:r w:rsidR="00901226" w:rsidDel="0042565F">
          <w:rPr>
            <w:rFonts w:cs="Times New Roman"/>
          </w:rPr>
          <w:delText>goals</w:delText>
        </w:r>
      </w:del>
      <w:ins w:id="3" w:author="Michael Colvin" w:date="2016-11-20T06:46:00Z">
        <w:r w:rsidR="0042565F">
          <w:rPr>
            <w:rFonts w:cs="Times New Roman"/>
          </w:rPr>
          <w:t xml:space="preserve">fundamental and mean </w:t>
        </w:r>
      </w:ins>
      <w:ins w:id="4" w:author="Michael Colvin" w:date="2016-11-20T06:45:00Z">
        <w:r w:rsidR="0042565F">
          <w:rPr>
            <w:rFonts w:cs="Times New Roman"/>
          </w:rPr>
          <w:t>objectives</w:t>
        </w:r>
      </w:ins>
      <w:ins w:id="5" w:author="Michael Colvin" w:date="2016-11-20T06:46:00Z">
        <w:r w:rsidR="0042565F">
          <w:rPr>
            <w:rFonts w:cs="Times New Roman"/>
          </w:rPr>
          <w:t xml:space="preserve">, and evaluation of </w:t>
        </w:r>
        <w:proofErr w:type="spellStart"/>
        <w:r w:rsidR="0042565F">
          <w:rPr>
            <w:rFonts w:cs="Times New Roman"/>
          </w:rPr>
          <w:t>conequences</w:t>
        </w:r>
        <w:proofErr w:type="spellEnd"/>
        <w:r w:rsidR="0042565F">
          <w:rPr>
            <w:rFonts w:cs="Times New Roman"/>
          </w:rPr>
          <w:t xml:space="preserve"> and tradeoffs.  </w:t>
        </w:r>
      </w:ins>
      <w:ins w:id="6" w:author="Michael Colvin" w:date="2016-11-20T06:50:00Z">
        <w:r w:rsidR="0042565F">
          <w:rPr>
            <w:rFonts w:cs="Times New Roman"/>
          </w:rPr>
          <w:t>S</w:t>
        </w:r>
      </w:ins>
      <w:ins w:id="7" w:author="Michael Colvin" w:date="2016-11-20T06:48:00Z">
        <w:r w:rsidR="0042565F">
          <w:rPr>
            <w:rFonts w:cs="Times New Roman"/>
          </w:rPr>
          <w:t xml:space="preserve">uccessful </w:t>
        </w:r>
      </w:ins>
      <w:ins w:id="8" w:author="Michael Colvin" w:date="2016-11-20T06:50:00Z">
        <w:r w:rsidR="0042565F">
          <w:rPr>
            <w:rFonts w:cs="Times New Roman"/>
          </w:rPr>
          <w:t xml:space="preserve">natural resource </w:t>
        </w:r>
      </w:ins>
      <w:ins w:id="9" w:author="Michael Colvin" w:date="2016-11-20T06:48:00Z">
        <w:r w:rsidR="0042565F">
          <w:rPr>
            <w:rFonts w:cs="Times New Roman"/>
          </w:rPr>
          <w:t xml:space="preserve">decision making processes also incorporate </w:t>
        </w:r>
      </w:ins>
      <w:del w:id="10" w:author="Michael Colvin" w:date="2016-11-20T06:48:00Z">
        <w:r w:rsidR="00901226" w:rsidDel="0042565F">
          <w:rPr>
            <w:rFonts w:cs="Times New Roman"/>
          </w:rPr>
          <w:delText>;</w:delText>
        </w:r>
      </w:del>
      <w:r w:rsidR="00901226">
        <w:rPr>
          <w:rFonts w:cs="Times New Roman"/>
        </w:rPr>
        <w:t xml:space="preserve"> an </w:t>
      </w:r>
      <w:bookmarkStart w:id="11" w:name="_GoBack"/>
      <w:bookmarkEnd w:id="11"/>
      <w:r w:rsidR="00901226">
        <w:rPr>
          <w:rFonts w:cs="Times New Roman"/>
        </w:rPr>
        <w:t>assessment of baseline conditions; current and future stressors; a set of potential management actions</w:t>
      </w:r>
      <w:ins w:id="12" w:author="Michael Colvin" w:date="2016-11-20T06:49:00Z">
        <w:r w:rsidR="0042565F">
          <w:rPr>
            <w:rFonts w:cs="Times New Roman"/>
          </w:rPr>
          <w:t xml:space="preserve"> (i.e., decisions)</w:t>
        </w:r>
      </w:ins>
      <w:r w:rsidR="00901226">
        <w:rPr>
          <w:rFonts w:cs="Times New Roman"/>
        </w:rPr>
        <w:t xml:space="preserve">; and </w:t>
      </w:r>
      <w:r w:rsidR="006834E1">
        <w:rPr>
          <w:rFonts w:cs="Times New Roman"/>
        </w:rPr>
        <w:t xml:space="preserve">formal </w:t>
      </w:r>
      <w:r w:rsidR="00901226">
        <w:rPr>
          <w:rFonts w:cs="Times New Roman"/>
        </w:rPr>
        <w:t>linkages between conditions, actions and biological responses</w:t>
      </w:r>
      <w:r w:rsidR="006834E1">
        <w:rPr>
          <w:rFonts w:cs="Times New Roman"/>
        </w:rPr>
        <w:t xml:space="preserve"> (i.e. a model)</w:t>
      </w:r>
      <w:r w:rsidR="00901226">
        <w:rPr>
          <w:rFonts w:cs="Times New Roman"/>
        </w:rPr>
        <w:t>.</w:t>
      </w:r>
      <w:r w:rsidR="006834E1">
        <w:rPr>
          <w:rFonts w:cs="Times New Roman"/>
        </w:rPr>
        <w:t xml:space="preserve">  Structured decision making</w:t>
      </w:r>
      <w:ins w:id="13" w:author="Michael Colvin" w:date="2016-11-21T12:57:00Z">
        <w:r w:rsidR="001D067D">
          <w:rPr>
            <w:rFonts w:cs="Times New Roman"/>
          </w:rPr>
          <w:t xml:space="preserve"> (SDM)</w:t>
        </w:r>
      </w:ins>
      <w:r w:rsidR="006834E1">
        <w:rPr>
          <w:rFonts w:cs="Times New Roman"/>
        </w:rPr>
        <w:t xml:space="preserve"> offers a formal framework for combining these elements in a way that allows decision makers to make choices </w:t>
      </w:r>
      <w:r w:rsidR="006834E1" w:rsidRPr="007A2BCB">
        <w:rPr>
          <w:rFonts w:cs="Times New Roman"/>
        </w:rPr>
        <w:t>based on a clear understanding of uncertainties and tradeoffs (</w:t>
      </w:r>
      <w:r w:rsidR="006834E1">
        <w:rPr>
          <w:rFonts w:cs="Times New Roman"/>
        </w:rPr>
        <w:t>Gregory et al. 2012,</w:t>
      </w:r>
      <w:r w:rsidR="006834E1" w:rsidRPr="007A2BCB">
        <w:rPr>
          <w:rFonts w:cs="Times New Roman"/>
        </w:rPr>
        <w:t xml:space="preserve"> Gregory and Long 2009</w:t>
      </w:r>
      <w:ins w:id="14" w:author="Michael Colvin" w:date="2016-11-20T06:51:00Z">
        <w:r w:rsidR="0042565F">
          <w:rPr>
            <w:rFonts w:cs="Times New Roman"/>
          </w:rPr>
          <w:t>, Conroy and Peterson 201</w:t>
        </w:r>
      </w:ins>
      <w:ins w:id="15" w:author="Michael Colvin" w:date="2016-11-20T06:52:00Z">
        <w:r w:rsidR="0042565F">
          <w:rPr>
            <w:rFonts w:cs="Times New Roman"/>
          </w:rPr>
          <w:t>3</w:t>
        </w:r>
      </w:ins>
      <w:r w:rsidR="006834E1" w:rsidRPr="007A2BCB">
        <w:rPr>
          <w:rFonts w:cs="Times New Roman"/>
        </w:rPr>
        <w:t>).</w:t>
      </w:r>
      <w:r w:rsidR="006834E1">
        <w:rPr>
          <w:rFonts w:cs="Times New Roman"/>
        </w:rPr>
        <w:t xml:space="preserve">  </w:t>
      </w:r>
      <w:ins w:id="16" w:author="Michael Colvin" w:date="2016-11-21T12:57:00Z">
        <w:r w:rsidR="001D067D">
          <w:rPr>
            <w:rFonts w:cs="Times New Roman"/>
          </w:rPr>
          <w:t>The SDM framework has 3 elements</w:t>
        </w:r>
      </w:ins>
      <w:ins w:id="17" w:author="Michael Colvin" w:date="2016-11-21T12:58:00Z">
        <w:r w:rsidR="001D067D">
          <w:rPr>
            <w:rFonts w:cs="Times New Roman"/>
          </w:rPr>
          <w:t xml:space="preserve">: 1) an objective, 2) decision alternatives that can achieve the objective, and 3) a model </w:t>
        </w:r>
      </w:ins>
      <w:ins w:id="18" w:author="Michael Colvin" w:date="2016-11-21T12:59:00Z">
        <w:r w:rsidR="001D067D">
          <w:rPr>
            <w:rFonts w:cs="Times New Roman"/>
          </w:rPr>
          <w:t xml:space="preserve">that represents how decision actions will or will not achieve </w:t>
        </w:r>
        <w:proofErr w:type="spellStart"/>
        <w:r w:rsidR="001D067D">
          <w:rPr>
            <w:rFonts w:cs="Times New Roman"/>
          </w:rPr>
          <w:t>obejctives</w:t>
        </w:r>
        <w:proofErr w:type="spellEnd"/>
        <w:r w:rsidR="001D067D">
          <w:rPr>
            <w:rFonts w:cs="Times New Roman"/>
          </w:rPr>
          <w:t xml:space="preserve"> (</w:t>
        </w:r>
        <w:r w:rsidR="001D067D">
          <w:rPr>
            <w:rFonts w:cs="Times New Roman"/>
          </w:rPr>
          <w:t>Conroy and Peterson 2013</w:t>
        </w:r>
        <w:r w:rsidR="001D067D">
          <w:rPr>
            <w:rFonts w:cs="Times New Roman"/>
          </w:rPr>
          <w:t xml:space="preserve">).  </w:t>
        </w:r>
      </w:ins>
      <w:r w:rsidR="006834E1">
        <w:rPr>
          <w:rFonts w:cs="Times New Roman"/>
        </w:rPr>
        <w:t xml:space="preserve">This framework has proved useful for simplifying the complexity of conservation decision making by </w:t>
      </w:r>
      <w:r w:rsidR="006834E1" w:rsidRPr="007A2BCB">
        <w:rPr>
          <w:rFonts w:cs="Times New Roman"/>
        </w:rPr>
        <w:t>prov</w:t>
      </w:r>
      <w:r w:rsidR="006834E1">
        <w:rPr>
          <w:rFonts w:cs="Times New Roman"/>
        </w:rPr>
        <w:t xml:space="preserve">iding </w:t>
      </w:r>
      <w:r w:rsidR="006834E1" w:rsidRPr="007A2BCB">
        <w:rPr>
          <w:rFonts w:cs="Times New Roman"/>
        </w:rPr>
        <w:t xml:space="preserve">planners a structured way to compare the </w:t>
      </w:r>
      <w:del w:id="19" w:author="Michael Colvin" w:date="2016-11-20T06:58:00Z">
        <w:r w:rsidR="006834E1" w:rsidRPr="007A2BCB" w:rsidDel="006907F0">
          <w:rPr>
            <w:rFonts w:cs="Times New Roman"/>
          </w:rPr>
          <w:delText>effectiveness of</w:delText>
        </w:r>
      </w:del>
      <w:r w:rsidR="006834E1" w:rsidRPr="007A2BCB">
        <w:rPr>
          <w:rFonts w:cs="Times New Roman"/>
        </w:rPr>
        <w:t xml:space="preserve"> alternative conservation </w:t>
      </w:r>
      <w:proofErr w:type="gramStart"/>
      <w:r w:rsidR="006834E1" w:rsidRPr="007A2BCB">
        <w:rPr>
          <w:rFonts w:cs="Times New Roman"/>
        </w:rPr>
        <w:t xml:space="preserve">scenarios </w:t>
      </w:r>
      <w:ins w:id="20" w:author="Michael Colvin" w:date="2016-11-20T06:59:00Z">
        <w:r w:rsidR="006907F0">
          <w:rPr>
            <w:rFonts w:cs="Times New Roman"/>
          </w:rPr>
          <w:t xml:space="preserve"> or</w:t>
        </w:r>
        <w:proofErr w:type="gramEnd"/>
        <w:r w:rsidR="006907F0">
          <w:rPr>
            <w:rFonts w:cs="Times New Roman"/>
          </w:rPr>
          <w:t xml:space="preserve"> management decisions </w:t>
        </w:r>
      </w:ins>
      <w:r w:rsidR="006834E1" w:rsidRPr="007A2BCB">
        <w:rPr>
          <w:rFonts w:cs="Times New Roman"/>
        </w:rPr>
        <w:t xml:space="preserve">on multiple species </w:t>
      </w:r>
      <w:del w:id="21" w:author="Michael Colvin" w:date="2016-11-20T06:59:00Z">
        <w:r w:rsidR="006834E1" w:rsidRPr="007A2BCB" w:rsidDel="006907F0">
          <w:rPr>
            <w:rFonts w:cs="Times New Roman"/>
          </w:rPr>
          <w:delText xml:space="preserve">under </w:delText>
        </w:r>
      </w:del>
      <w:ins w:id="22" w:author="Michael Colvin" w:date="2016-11-20T06:59:00Z">
        <w:r w:rsidR="006907F0">
          <w:rPr>
            <w:rFonts w:cs="Times New Roman"/>
          </w:rPr>
          <w:t xml:space="preserve">given </w:t>
        </w:r>
      </w:ins>
      <w:del w:id="23" w:author="Michael Colvin" w:date="2016-11-20T06:59:00Z">
        <w:r w:rsidR="006834E1" w:rsidRPr="007A2BCB" w:rsidDel="006907F0">
          <w:rPr>
            <w:rFonts w:cs="Times New Roman"/>
          </w:rPr>
          <w:delText xml:space="preserve">various </w:delText>
        </w:r>
      </w:del>
      <w:r w:rsidR="006834E1">
        <w:rPr>
          <w:rFonts w:cs="Times New Roman"/>
        </w:rPr>
        <w:t>landscape</w:t>
      </w:r>
      <w:r w:rsidR="006834E1" w:rsidRPr="007A2BCB">
        <w:rPr>
          <w:rFonts w:cs="Times New Roman"/>
        </w:rPr>
        <w:t xml:space="preserve"> change </w:t>
      </w:r>
      <w:ins w:id="24" w:author="Michael Colvin" w:date="2016-11-20T06:59:00Z">
        <w:r w:rsidR="006907F0">
          <w:rPr>
            <w:rFonts w:cs="Times New Roman"/>
          </w:rPr>
          <w:t xml:space="preserve">uncertainty and stakeholder objectives and values, </w:t>
        </w:r>
      </w:ins>
      <w:del w:id="25" w:author="Michael Colvin" w:date="2016-11-20T06:59:00Z">
        <w:r w:rsidR="006834E1" w:rsidRPr="007A2BCB" w:rsidDel="006907F0">
          <w:rPr>
            <w:rFonts w:cs="Times New Roman"/>
          </w:rPr>
          <w:delText>possibilities</w:delText>
        </w:r>
      </w:del>
      <w:r w:rsidR="006834E1" w:rsidRPr="007A2BCB">
        <w:rPr>
          <w:rFonts w:cs="Times New Roman"/>
        </w:rPr>
        <w:t xml:space="preserve"> while being confident that the important ecological and population processes are captured in each outcome.</w:t>
      </w:r>
    </w:p>
    <w:p w:rsidR="00FA4C61" w:rsidRPr="000B51DB" w:rsidRDefault="00992817" w:rsidP="00444E0C">
      <w:pPr>
        <w:spacing w:before="240"/>
        <w:contextualSpacing/>
        <w:rPr>
          <w:b/>
        </w:rPr>
      </w:pPr>
      <w:r>
        <w:rPr>
          <w:b/>
        </w:rPr>
        <w:t>APPROACH</w:t>
      </w:r>
      <w:r w:rsidR="00FA4C61" w:rsidRPr="000B51DB">
        <w:rPr>
          <w:b/>
        </w:rPr>
        <w:t>:</w:t>
      </w:r>
    </w:p>
    <w:p w:rsidR="007C23E8" w:rsidRDefault="006834E1" w:rsidP="00444E0C">
      <w:pPr>
        <w:spacing w:before="100" w:beforeAutospacing="1" w:after="100" w:afterAutospacing="1" w:line="240" w:lineRule="auto"/>
      </w:pPr>
      <w:r>
        <w:t>The</w:t>
      </w:r>
      <w:r w:rsidR="00444E0C">
        <w:t xml:space="preserve"> general approach </w:t>
      </w:r>
      <w:r>
        <w:t>of</w:t>
      </w:r>
      <w:r w:rsidR="00836637">
        <w:t xml:space="preserve"> this project </w:t>
      </w:r>
      <w:r w:rsidR="00444E0C">
        <w:t>will be to coordinate with</w:t>
      </w:r>
      <w:r w:rsidR="00836637">
        <w:t xml:space="preserve"> GCPO staff and partner</w:t>
      </w:r>
      <w:r w:rsidR="00444E0C">
        <w:t xml:space="preserve">s to </w:t>
      </w:r>
      <w:r w:rsidR="002D4B99">
        <w:t xml:space="preserve">prototype an adaptive decision framework that incorporates potential future changes into current aquatic management decisions.  Key to development of this prototype will be identification of </w:t>
      </w:r>
      <w:ins w:id="26" w:author="Michael Colvin" w:date="2016-11-20T07:01:00Z">
        <w:r w:rsidR="006907F0">
          <w:t>stakeholders</w:t>
        </w:r>
      </w:ins>
      <w:ins w:id="27" w:author="Michael Colvin" w:date="2016-11-20T07:02:00Z">
        <w:r w:rsidR="006907F0">
          <w:t xml:space="preserve"> to create </w:t>
        </w:r>
      </w:ins>
      <w:r w:rsidR="002D4B99">
        <w:t>a core technical advisory team</w:t>
      </w:r>
      <w:r w:rsidR="007C23E8">
        <w:t xml:space="preserve"> </w:t>
      </w:r>
      <w:r w:rsidR="002D4B99">
        <w:t xml:space="preserve">made up of a mix of planners, managers and researchers to represent the diversity </w:t>
      </w:r>
      <w:del w:id="28" w:author="Michael Colvin" w:date="2016-11-20T07:02:00Z">
        <w:r w:rsidR="002D4B99" w:rsidDel="006907F0">
          <w:delText xml:space="preserve">of stakeholders </w:delText>
        </w:r>
      </w:del>
      <w:r w:rsidR="002D4B99">
        <w:t xml:space="preserve">within the GCPO.  The </w:t>
      </w:r>
      <w:r w:rsidR="007C23E8">
        <w:t>core</w:t>
      </w:r>
      <w:r w:rsidR="002D4B99">
        <w:t xml:space="preserve"> team will fill the role of the</w:t>
      </w:r>
      <w:r w:rsidR="007C23E8">
        <w:t xml:space="preserve"> decision makers by helping to frame the problem, </w:t>
      </w:r>
      <w:ins w:id="29" w:author="Michael Colvin" w:date="2016-11-20T07:03:00Z">
        <w:r w:rsidR="002C1B23">
          <w:t xml:space="preserve">constrain the spatial extent and grain, </w:t>
        </w:r>
      </w:ins>
      <w:r w:rsidR="007C23E8">
        <w:t xml:space="preserve">define </w:t>
      </w:r>
      <w:r w:rsidR="007C23E8" w:rsidRPr="007A2BCB">
        <w:rPr>
          <w:rFonts w:cs="Times New Roman"/>
        </w:rPr>
        <w:t>objectives and measures of performance</w:t>
      </w:r>
      <w:r w:rsidR="007C23E8">
        <w:rPr>
          <w:rFonts w:cs="Times New Roman"/>
        </w:rPr>
        <w:t xml:space="preserve">, and identify </w:t>
      </w:r>
      <w:r w:rsidR="00444E0C" w:rsidRPr="008B2A27">
        <w:t xml:space="preserve">a set of competing conservation </w:t>
      </w:r>
      <w:r w:rsidR="007C23E8">
        <w:t xml:space="preserve">strategies for evaluation.  The PI will hire a postdoc </w:t>
      </w:r>
      <w:ins w:id="30" w:author="Michael Colvin" w:date="2016-11-20T07:03:00Z">
        <w:r w:rsidR="002C1B23">
          <w:t xml:space="preserve">and </w:t>
        </w:r>
      </w:ins>
      <w:del w:id="31" w:author="Michael Colvin" w:date="2016-11-20T07:03:00Z">
        <w:r w:rsidR="007C23E8" w:rsidDel="002C1B23">
          <w:delText>&amp;</w:delText>
        </w:r>
      </w:del>
      <w:r w:rsidR="007C23E8">
        <w:t xml:space="preserve"> together will facilitate meetings of the core team and develop a set of analytical tools (e.g. species distribution models) that estimate the likelihood of success of potential </w:t>
      </w:r>
      <w:proofErr w:type="gramStart"/>
      <w:r w:rsidR="007C23E8">
        <w:t>conservation</w:t>
      </w:r>
      <w:proofErr w:type="gramEnd"/>
      <w:r w:rsidR="007C23E8">
        <w:t xml:space="preserve"> strategies.</w:t>
      </w:r>
      <w:r w:rsidR="00444E0C">
        <w:t xml:space="preserve">  </w:t>
      </w:r>
    </w:p>
    <w:p w:rsidR="00444E0C" w:rsidRPr="00444E0C" w:rsidRDefault="00836637" w:rsidP="00444E0C">
      <w:pPr>
        <w:spacing w:before="100" w:beforeAutospacing="1" w:after="100" w:afterAutospacing="1" w:line="240" w:lineRule="auto"/>
        <w:rPr>
          <w:rFonts w:eastAsia="Times New Roman"/>
        </w:rPr>
      </w:pPr>
      <w:r>
        <w:lastRenderedPageBreak/>
        <w:t>Specific</w:t>
      </w:r>
      <w:r w:rsidR="00500B11">
        <w:t xml:space="preserve"> objectives are to</w:t>
      </w:r>
      <w:r>
        <w:t>:</w:t>
      </w:r>
    </w:p>
    <w:p w:rsidR="00772A46" w:rsidRDefault="00836637" w:rsidP="00772A46">
      <w:pPr>
        <w:pStyle w:val="ListParagraph"/>
        <w:numPr>
          <w:ilvl w:val="0"/>
          <w:numId w:val="1"/>
        </w:numPr>
        <w:spacing w:before="100" w:beforeAutospacing="1" w:after="100" w:afterAutospacing="1" w:line="240" w:lineRule="auto"/>
        <w:rPr>
          <w:rFonts w:eastAsia="Times New Roman"/>
        </w:rPr>
      </w:pPr>
      <w:r>
        <w:rPr>
          <w:rFonts w:eastAsia="Times New Roman"/>
        </w:rPr>
        <w:t xml:space="preserve">Identify </w:t>
      </w:r>
      <w:r w:rsidR="00DB0B04">
        <w:rPr>
          <w:rFonts w:eastAsia="Times New Roman"/>
        </w:rPr>
        <w:t>2</w:t>
      </w:r>
      <w:r>
        <w:rPr>
          <w:rFonts w:eastAsia="Times New Roman"/>
        </w:rPr>
        <w:t>-</w:t>
      </w:r>
      <w:r w:rsidR="00DB0B04">
        <w:rPr>
          <w:rFonts w:eastAsia="Times New Roman"/>
        </w:rPr>
        <w:t>5</w:t>
      </w:r>
      <w:r w:rsidR="00772A46">
        <w:rPr>
          <w:rFonts w:eastAsia="Times New Roman"/>
        </w:rPr>
        <w:t xml:space="preserve"> species for each inland </w:t>
      </w:r>
      <w:r w:rsidR="006834E1">
        <w:rPr>
          <w:rFonts w:eastAsia="Times New Roman"/>
        </w:rPr>
        <w:t>freshwater aquatic system</w:t>
      </w:r>
      <w:r w:rsidR="00772A46">
        <w:rPr>
          <w:rFonts w:eastAsia="Times New Roman"/>
        </w:rPr>
        <w:t xml:space="preserve"> </w:t>
      </w:r>
      <w:proofErr w:type="spellStart"/>
      <w:r w:rsidR="00772A46">
        <w:rPr>
          <w:rFonts w:eastAsia="Times New Roman"/>
        </w:rPr>
        <w:t>system</w:t>
      </w:r>
      <w:proofErr w:type="spellEnd"/>
      <w:r w:rsidR="00772A46">
        <w:rPr>
          <w:rFonts w:eastAsia="Times New Roman"/>
        </w:rPr>
        <w:t xml:space="preserve"> listed in the Integrated Science Agenda</w:t>
      </w:r>
      <w:r>
        <w:rPr>
          <w:rFonts w:eastAsia="Times New Roman"/>
        </w:rPr>
        <w:t xml:space="preserve"> (</w:t>
      </w:r>
      <w:r w:rsidR="006834E1">
        <w:rPr>
          <w:rFonts w:eastAsia="Times New Roman"/>
        </w:rPr>
        <w:t>6</w:t>
      </w:r>
      <w:r>
        <w:rPr>
          <w:rFonts w:eastAsia="Times New Roman"/>
        </w:rPr>
        <w:t>-</w:t>
      </w:r>
      <w:r w:rsidR="00DB0B04">
        <w:rPr>
          <w:rFonts w:eastAsia="Times New Roman"/>
        </w:rPr>
        <w:t>15</w:t>
      </w:r>
      <w:r>
        <w:rPr>
          <w:rFonts w:eastAsia="Times New Roman"/>
        </w:rPr>
        <w:t xml:space="preserve"> </w:t>
      </w:r>
      <w:proofErr w:type="gramStart"/>
      <w:r>
        <w:rPr>
          <w:rFonts w:eastAsia="Times New Roman"/>
        </w:rPr>
        <w:t>total</w:t>
      </w:r>
      <w:proofErr w:type="gramEnd"/>
      <w:r>
        <w:rPr>
          <w:rFonts w:eastAsia="Times New Roman"/>
        </w:rPr>
        <w:t xml:space="preserve">).  Species will be selected based on a set of criteria identified by the </w:t>
      </w:r>
      <w:r w:rsidR="00DB0B04">
        <w:rPr>
          <w:rFonts w:eastAsia="Times New Roman"/>
        </w:rPr>
        <w:t>core team</w:t>
      </w:r>
      <w:r>
        <w:rPr>
          <w:rFonts w:eastAsia="Times New Roman"/>
        </w:rPr>
        <w:t xml:space="preserve"> that includes how well the species represents the habitat system, data availability and other factors.</w:t>
      </w:r>
    </w:p>
    <w:p w:rsidR="00836637" w:rsidRPr="002C1B23" w:rsidRDefault="00350FD5" w:rsidP="00772A46">
      <w:pPr>
        <w:pStyle w:val="ListParagraph"/>
        <w:numPr>
          <w:ilvl w:val="0"/>
          <w:numId w:val="1"/>
        </w:numPr>
        <w:spacing w:before="100" w:beforeAutospacing="1" w:after="100" w:afterAutospacing="1" w:line="240" w:lineRule="auto"/>
        <w:rPr>
          <w:ins w:id="32" w:author="Michael Colvin" w:date="2016-11-20T07:06:00Z"/>
          <w:rFonts w:eastAsia="Times New Roman"/>
          <w:rPrChange w:id="33" w:author="Michael Colvin" w:date="2016-11-20T07:06:00Z">
            <w:rPr>
              <w:ins w:id="34" w:author="Michael Colvin" w:date="2016-11-20T07:06:00Z"/>
            </w:rPr>
          </w:rPrChange>
        </w:rPr>
      </w:pPr>
      <w:r>
        <w:rPr>
          <w:rFonts w:eastAsia="Times New Roman"/>
        </w:rPr>
        <w:t xml:space="preserve">Adapt existing or </w:t>
      </w:r>
      <w:r>
        <w:t xml:space="preserve">develop new </w:t>
      </w:r>
      <w:r w:rsidRPr="00772A46">
        <w:rPr>
          <w:rFonts w:eastAsia="Times New Roman"/>
        </w:rPr>
        <w:t>models</w:t>
      </w:r>
      <w:r>
        <w:rPr>
          <w:rFonts w:eastAsia="Times New Roman"/>
        </w:rPr>
        <w:t xml:space="preserve"> for selected species</w:t>
      </w:r>
      <w:r w:rsidR="00C02D4A">
        <w:rPr>
          <w:rFonts w:eastAsia="Times New Roman"/>
        </w:rPr>
        <w:t xml:space="preserve"> that link objectives and performance measures (response variables) to current &amp; potential future habitat conditions</w:t>
      </w:r>
      <w:r>
        <w:rPr>
          <w:rFonts w:eastAsia="Times New Roman"/>
        </w:rPr>
        <w:t>.</w:t>
      </w:r>
      <w:r>
        <w:t xml:space="preserve">  </w:t>
      </w:r>
    </w:p>
    <w:p w:rsidR="002C1B23" w:rsidRDefault="002C1B23" w:rsidP="00772A46">
      <w:pPr>
        <w:pStyle w:val="ListParagraph"/>
        <w:numPr>
          <w:ilvl w:val="0"/>
          <w:numId w:val="1"/>
        </w:numPr>
        <w:spacing w:before="100" w:beforeAutospacing="1" w:after="100" w:afterAutospacing="1" w:line="240" w:lineRule="auto"/>
        <w:rPr>
          <w:rFonts w:eastAsia="Times New Roman"/>
        </w:rPr>
      </w:pPr>
      <w:ins w:id="35" w:author="Michael Colvin" w:date="2016-11-20T07:06:00Z">
        <w:r>
          <w:t xml:space="preserve">Identify current conservation strategies intended to meet desired </w:t>
        </w:r>
      </w:ins>
      <w:ins w:id="36" w:author="Michael Colvin" w:date="2016-11-20T07:07:00Z">
        <w:r>
          <w:t xml:space="preserve">endpoints for focal wildlife species in the GCPO. </w:t>
        </w:r>
      </w:ins>
    </w:p>
    <w:p w:rsidR="00FA4C61" w:rsidRDefault="00350FD5" w:rsidP="00350FD5">
      <w:pPr>
        <w:pStyle w:val="ListParagraph"/>
        <w:numPr>
          <w:ilvl w:val="0"/>
          <w:numId w:val="1"/>
        </w:numPr>
        <w:spacing w:before="100" w:beforeAutospacing="1" w:after="100" w:afterAutospacing="1" w:line="240" w:lineRule="auto"/>
        <w:rPr>
          <w:rFonts w:eastAsia="Times New Roman"/>
        </w:rPr>
      </w:pPr>
      <w:r>
        <w:rPr>
          <w:rFonts w:eastAsia="Times New Roman"/>
        </w:rPr>
        <w:t>Facilitate the identification of</w:t>
      </w:r>
      <w:ins w:id="37" w:author="Michael Colvin" w:date="2016-11-20T07:06:00Z">
        <w:r w:rsidR="002C1B23">
          <w:rPr>
            <w:rFonts w:eastAsia="Times New Roman"/>
          </w:rPr>
          <w:t xml:space="preserve"> additional </w:t>
        </w:r>
      </w:ins>
      <w:ins w:id="38" w:author="Michael Colvin" w:date="2016-11-20T10:27:00Z">
        <w:r w:rsidR="00C00F90">
          <w:rPr>
            <w:rFonts w:eastAsia="Times New Roman"/>
          </w:rPr>
          <w:t>new</w:t>
        </w:r>
      </w:ins>
      <w:del w:id="39" w:author="Michael Colvin" w:date="2016-11-20T07:06:00Z">
        <w:r w:rsidDel="002C1B23">
          <w:rPr>
            <w:rFonts w:eastAsia="Times New Roman"/>
          </w:rPr>
          <w:delText xml:space="preserve"> </w:delText>
        </w:r>
      </w:del>
      <w:del w:id="40" w:author="Michael Colvin" w:date="2016-11-20T10:27:00Z">
        <w:r w:rsidDel="00C00F90">
          <w:rPr>
            <w:rFonts w:eastAsia="Times New Roman"/>
          </w:rPr>
          <w:delText>potential</w:delText>
        </w:r>
      </w:del>
      <w:r w:rsidR="00772A46">
        <w:rPr>
          <w:rFonts w:eastAsia="Times New Roman"/>
        </w:rPr>
        <w:t xml:space="preserve"> </w:t>
      </w:r>
      <w:r w:rsidR="00444E0C">
        <w:rPr>
          <w:rFonts w:eastAsia="Times New Roman"/>
        </w:rPr>
        <w:t>conservation strat</w:t>
      </w:r>
      <w:r>
        <w:rPr>
          <w:rFonts w:eastAsia="Times New Roman"/>
        </w:rPr>
        <w:t xml:space="preserve">egy alternatives intended to </w:t>
      </w:r>
      <w:r w:rsidR="00FA4C61" w:rsidRPr="00772A46">
        <w:rPr>
          <w:rFonts w:eastAsia="Times New Roman"/>
        </w:rPr>
        <w:t>meet desired endpoints for focal wildlife species in the Gulf Coastal Plains &amp; Ozarks region under land use change.</w:t>
      </w:r>
      <w:r w:rsidR="00500B11">
        <w:rPr>
          <w:rFonts w:eastAsia="Times New Roman"/>
        </w:rPr>
        <w:t xml:space="preserve">  Scenarios will likely be habitat based, but could include other approaches (e.g. policy). </w:t>
      </w:r>
    </w:p>
    <w:p w:rsidR="00350FD5" w:rsidRDefault="00500B11" w:rsidP="00350FD5">
      <w:pPr>
        <w:pStyle w:val="ListParagraph"/>
        <w:numPr>
          <w:ilvl w:val="0"/>
          <w:numId w:val="1"/>
        </w:numPr>
        <w:spacing w:before="100" w:beforeAutospacing="1" w:after="100" w:afterAutospacing="1" w:line="240" w:lineRule="auto"/>
        <w:rPr>
          <w:rFonts w:eastAsia="Times New Roman"/>
        </w:rPr>
      </w:pPr>
      <w:r>
        <w:rPr>
          <w:rFonts w:eastAsia="Times New Roman"/>
        </w:rPr>
        <w:t xml:space="preserve">Identify tradeoffs among strategy alternatives in terms of </w:t>
      </w:r>
      <w:r w:rsidR="00934F52">
        <w:rPr>
          <w:rFonts w:eastAsia="Times New Roman"/>
        </w:rPr>
        <w:t xml:space="preserve">likelihood of success (or </w:t>
      </w:r>
      <w:r>
        <w:rPr>
          <w:rFonts w:eastAsia="Times New Roman"/>
        </w:rPr>
        <w:t>risk reduction</w:t>
      </w:r>
      <w:r w:rsidR="00934F52">
        <w:rPr>
          <w:rFonts w:eastAsia="Times New Roman"/>
        </w:rPr>
        <w:t>)</w:t>
      </w:r>
      <w:ins w:id="41" w:author="Michael Colvin" w:date="2016-11-20T10:33:00Z">
        <w:r w:rsidR="004A34A2">
          <w:rPr>
            <w:rFonts w:eastAsia="Times New Roman"/>
          </w:rPr>
          <w:t xml:space="preserve"> and stakeholder values</w:t>
        </w:r>
      </w:ins>
      <w:r>
        <w:rPr>
          <w:rFonts w:eastAsia="Times New Roman"/>
        </w:rPr>
        <w:t>.</w:t>
      </w:r>
    </w:p>
    <w:p w:rsidR="00500B11" w:rsidRDefault="00500B11" w:rsidP="00500B11">
      <w:pPr>
        <w:rPr>
          <w:b/>
        </w:rPr>
      </w:pPr>
      <w:r w:rsidRPr="00500B11">
        <w:rPr>
          <w:b/>
        </w:rPr>
        <w:t>TIMELINE:</w:t>
      </w:r>
    </w:p>
    <w:p w:rsidR="00500B11" w:rsidRDefault="00500B11" w:rsidP="00500B11">
      <w:pPr>
        <w:rPr>
          <w:ins w:id="42" w:author="Michael Colvin" w:date="2016-11-20T10:28:00Z"/>
        </w:rPr>
      </w:pPr>
      <w:r>
        <w:t>We will begin work January, 2017</w:t>
      </w:r>
      <w:r w:rsidR="00C02D4A">
        <w:t>, and proceed for at least 2 years depending on available funding</w:t>
      </w:r>
      <w:r>
        <w:t xml:space="preserve">.  </w:t>
      </w:r>
      <w:del w:id="43" w:author="Michael Colvin" w:date="2016-11-20T10:28:00Z">
        <w:r w:rsidR="00934F52" w:rsidDel="004A34A2">
          <w:delText>(Specific milestones?)</w:delText>
        </w:r>
      </w:del>
    </w:p>
    <w:p w:rsidR="004A34A2" w:rsidRDefault="004A34A2" w:rsidP="00500B11">
      <w:pPr>
        <w:rPr>
          <w:ins w:id="44" w:author="Michael Colvin" w:date="2016-11-20T10:28:00Z"/>
        </w:rPr>
      </w:pPr>
      <w:ins w:id="45" w:author="Michael Colvin" w:date="2016-11-20T10:28:00Z">
        <w:r>
          <w:t>Year 1 milestones:</w:t>
        </w:r>
      </w:ins>
    </w:p>
    <w:p w:rsidR="004A34A2" w:rsidRDefault="004A34A2">
      <w:pPr>
        <w:pStyle w:val="ListParagraph"/>
        <w:numPr>
          <w:ilvl w:val="0"/>
          <w:numId w:val="4"/>
        </w:numPr>
        <w:rPr>
          <w:ins w:id="46" w:author="Michael Colvin" w:date="2016-11-20T10:33:00Z"/>
        </w:rPr>
        <w:pPrChange w:id="47" w:author="Michael Colvin" w:date="2016-11-20T10:28:00Z">
          <w:pPr/>
        </w:pPrChange>
      </w:pPr>
      <w:ins w:id="48" w:author="Michael Colvin" w:date="2016-11-20T10:28:00Z">
        <w:r>
          <w:t xml:space="preserve">Stakeholder </w:t>
        </w:r>
        <w:proofErr w:type="spellStart"/>
        <w:r>
          <w:t>anlaysis</w:t>
        </w:r>
      </w:ins>
      <w:proofErr w:type="spellEnd"/>
    </w:p>
    <w:p w:rsidR="004A34A2" w:rsidRDefault="004A34A2">
      <w:pPr>
        <w:pStyle w:val="ListParagraph"/>
        <w:numPr>
          <w:ilvl w:val="0"/>
          <w:numId w:val="4"/>
        </w:numPr>
        <w:rPr>
          <w:ins w:id="49" w:author="Michael Colvin" w:date="2016-11-20T10:28:00Z"/>
        </w:rPr>
        <w:pPrChange w:id="50" w:author="Michael Colvin" w:date="2016-11-20T10:28:00Z">
          <w:pPr/>
        </w:pPrChange>
      </w:pPr>
      <w:ins w:id="51" w:author="Michael Colvin" w:date="2016-11-20T10:28:00Z">
        <w:r>
          <w:t>Initial stakeholder workshop (2 days)</w:t>
        </w:r>
      </w:ins>
      <w:ins w:id="52" w:author="Michael Colvin" w:date="2016-11-20T10:34:00Z">
        <w:r>
          <w:t xml:space="preserve"> to frame problem, spatial extent and grain, fundamental and means objectives, and alternative conservation strategies</w:t>
        </w:r>
      </w:ins>
    </w:p>
    <w:p w:rsidR="004A34A2" w:rsidRDefault="004A34A2">
      <w:pPr>
        <w:pStyle w:val="ListParagraph"/>
        <w:numPr>
          <w:ilvl w:val="0"/>
          <w:numId w:val="4"/>
        </w:numPr>
        <w:rPr>
          <w:ins w:id="53" w:author="Michael Colvin" w:date="2016-11-20T10:29:00Z"/>
        </w:rPr>
        <w:pPrChange w:id="54" w:author="Michael Colvin" w:date="2016-11-20T10:28:00Z">
          <w:pPr/>
        </w:pPrChange>
      </w:pPr>
      <w:ins w:id="55" w:author="Michael Colvin" w:date="2016-11-20T10:29:00Z">
        <w:r>
          <w:t>Progress towards objectives 1-4 above</w:t>
        </w:r>
      </w:ins>
    </w:p>
    <w:p w:rsidR="004A34A2" w:rsidRDefault="004A34A2">
      <w:pPr>
        <w:pStyle w:val="ListParagraph"/>
        <w:numPr>
          <w:ilvl w:val="0"/>
          <w:numId w:val="4"/>
        </w:numPr>
        <w:rPr>
          <w:ins w:id="56" w:author="Michael Colvin" w:date="2016-11-20T10:29:00Z"/>
        </w:rPr>
        <w:pPrChange w:id="57" w:author="Michael Colvin" w:date="2016-11-20T10:28:00Z">
          <w:pPr/>
        </w:pPrChange>
      </w:pPr>
      <w:ins w:id="58" w:author="Michael Colvin" w:date="2016-11-20T10:29:00Z">
        <w:r>
          <w:t>Development of prototype decision support framework</w:t>
        </w:r>
      </w:ins>
    </w:p>
    <w:p w:rsidR="004A34A2" w:rsidRDefault="004A34A2">
      <w:pPr>
        <w:pStyle w:val="ListParagraph"/>
        <w:numPr>
          <w:ilvl w:val="0"/>
          <w:numId w:val="4"/>
        </w:numPr>
        <w:rPr>
          <w:ins w:id="59" w:author="Michael Colvin" w:date="2016-11-20T10:31:00Z"/>
        </w:rPr>
        <w:pPrChange w:id="60" w:author="Michael Colvin" w:date="2016-11-20T10:28:00Z">
          <w:pPr/>
        </w:pPrChange>
      </w:pPr>
      <w:ins w:id="61" w:author="Michael Colvin" w:date="2016-11-20T10:30:00Z">
        <w:r>
          <w:t xml:space="preserve">1-2 additional Stakeholder meetings to refine framework and objectives </w:t>
        </w:r>
      </w:ins>
    </w:p>
    <w:p w:rsidR="004A34A2" w:rsidRDefault="004A34A2">
      <w:pPr>
        <w:pStyle w:val="ListParagraph"/>
        <w:numPr>
          <w:ilvl w:val="0"/>
          <w:numId w:val="4"/>
        </w:numPr>
        <w:rPr>
          <w:ins w:id="62" w:author="Michael Colvin" w:date="2016-11-20T10:31:00Z"/>
        </w:rPr>
        <w:pPrChange w:id="63" w:author="Michael Colvin" w:date="2016-11-20T10:28:00Z">
          <w:pPr/>
        </w:pPrChange>
      </w:pPr>
      <w:ins w:id="64" w:author="Michael Colvin" w:date="2016-11-20T10:31:00Z">
        <w:r>
          <w:t>Documentation of process and objectives for future publication</w:t>
        </w:r>
      </w:ins>
    </w:p>
    <w:p w:rsidR="004A34A2" w:rsidRDefault="004A34A2" w:rsidP="004A34A2">
      <w:ins w:id="65" w:author="Michael Colvin" w:date="2016-11-20T10:31:00Z">
        <w:r>
          <w:t>Year 2 milestones</w:t>
        </w:r>
      </w:ins>
      <w:ins w:id="66" w:author="Michael Colvin" w:date="2016-11-20T11:02:00Z">
        <w:r w:rsidR="00FF2A78">
          <w:t>:</w:t>
        </w:r>
      </w:ins>
    </w:p>
    <w:p w:rsidR="00C02D4A" w:rsidRDefault="004A34A2">
      <w:pPr>
        <w:pStyle w:val="ListParagraph"/>
        <w:numPr>
          <w:ilvl w:val="0"/>
          <w:numId w:val="5"/>
        </w:numPr>
        <w:rPr>
          <w:ins w:id="67" w:author="Michael Colvin" w:date="2016-11-20T10:32:00Z"/>
          <w:rFonts w:eastAsia="Times New Roman"/>
        </w:rPr>
        <w:pPrChange w:id="68" w:author="Michael Colvin" w:date="2016-11-20T10:32:00Z">
          <w:pPr/>
        </w:pPrChange>
      </w:pPr>
      <w:ins w:id="69" w:author="Michael Colvin" w:date="2016-11-20T10:32:00Z">
        <w:r>
          <w:rPr>
            <w:rFonts w:eastAsia="Times New Roman"/>
          </w:rPr>
          <w:t>Continued documentation of process and objective</w:t>
        </w:r>
      </w:ins>
    </w:p>
    <w:p w:rsidR="004A34A2" w:rsidRPr="004A34A2" w:rsidRDefault="004A34A2">
      <w:pPr>
        <w:pStyle w:val="ListParagraph"/>
        <w:numPr>
          <w:ilvl w:val="0"/>
          <w:numId w:val="5"/>
        </w:numPr>
        <w:rPr>
          <w:ins w:id="70" w:author="Michael Colvin" w:date="2016-11-20T10:32:00Z"/>
          <w:rFonts w:eastAsia="Times New Roman"/>
          <w:rPrChange w:id="71" w:author="Michael Colvin" w:date="2016-11-20T10:32:00Z">
            <w:rPr>
              <w:ins w:id="72" w:author="Michael Colvin" w:date="2016-11-20T10:32:00Z"/>
            </w:rPr>
          </w:rPrChange>
        </w:rPr>
        <w:pPrChange w:id="73" w:author="Michael Colvin" w:date="2016-11-20T10:32:00Z">
          <w:pPr/>
        </w:pPrChange>
      </w:pPr>
      <w:ins w:id="74" w:author="Michael Colvin" w:date="2016-11-20T10:32:00Z">
        <w:r>
          <w:rPr>
            <w:rFonts w:eastAsia="Times New Roman"/>
          </w:rPr>
          <w:t xml:space="preserve">Continued progress </w:t>
        </w:r>
        <w:r>
          <w:t>towards objectives 1-4 above</w:t>
        </w:r>
      </w:ins>
    </w:p>
    <w:p w:rsidR="004A34A2" w:rsidRDefault="004A34A2">
      <w:pPr>
        <w:pStyle w:val="ListParagraph"/>
        <w:numPr>
          <w:ilvl w:val="0"/>
          <w:numId w:val="5"/>
        </w:numPr>
        <w:rPr>
          <w:ins w:id="75" w:author="Michael Colvin" w:date="2016-11-20T10:35:00Z"/>
          <w:rFonts w:eastAsia="Times New Roman"/>
        </w:rPr>
        <w:pPrChange w:id="76" w:author="Michael Colvin" w:date="2016-11-20T10:32:00Z">
          <w:pPr/>
        </w:pPrChange>
      </w:pPr>
      <w:ins w:id="77" w:author="Michael Colvin" w:date="2016-11-20T10:33:00Z">
        <w:r>
          <w:rPr>
            <w:rFonts w:eastAsia="Times New Roman"/>
          </w:rPr>
          <w:t>A</w:t>
        </w:r>
      </w:ins>
      <w:ins w:id="78" w:author="Michael Colvin" w:date="2016-11-20T10:32:00Z">
        <w:r>
          <w:rPr>
            <w:rFonts w:eastAsia="Times New Roman"/>
          </w:rPr>
          <w:t>nalys</w:t>
        </w:r>
      </w:ins>
      <w:ins w:id="79" w:author="Michael Colvin" w:date="2016-11-20T10:33:00Z">
        <w:r>
          <w:rPr>
            <w:rFonts w:eastAsia="Times New Roman"/>
          </w:rPr>
          <w:t>e</w:t>
        </w:r>
      </w:ins>
      <w:ins w:id="80" w:author="Michael Colvin" w:date="2016-11-20T10:32:00Z">
        <w:r>
          <w:rPr>
            <w:rFonts w:eastAsia="Times New Roman"/>
          </w:rPr>
          <w:t xml:space="preserve">s to meet </w:t>
        </w:r>
      </w:ins>
      <w:ins w:id="81" w:author="Michael Colvin" w:date="2016-11-20T10:33:00Z">
        <w:r>
          <w:rPr>
            <w:rFonts w:eastAsia="Times New Roman"/>
          </w:rPr>
          <w:t xml:space="preserve">objective 5, evaluation of strategy alternatives </w:t>
        </w:r>
      </w:ins>
    </w:p>
    <w:p w:rsidR="004A34A2" w:rsidRPr="004A34A2" w:rsidRDefault="004A34A2">
      <w:pPr>
        <w:pStyle w:val="ListParagraph"/>
        <w:numPr>
          <w:ilvl w:val="0"/>
          <w:numId w:val="5"/>
        </w:numPr>
        <w:rPr>
          <w:rFonts w:eastAsia="Times New Roman"/>
          <w:rPrChange w:id="82" w:author="Michael Colvin" w:date="2016-11-20T10:32:00Z">
            <w:rPr/>
          </w:rPrChange>
        </w:rPr>
        <w:pPrChange w:id="83" w:author="Michael Colvin" w:date="2016-11-20T10:32:00Z">
          <w:pPr/>
        </w:pPrChange>
      </w:pPr>
      <w:ins w:id="84" w:author="Michael Colvin" w:date="2016-11-20T10:35:00Z">
        <w:r>
          <w:rPr>
            <w:rFonts w:eastAsia="Times New Roman"/>
          </w:rPr>
          <w:t>Final documentation report and drafts of scientific publications</w:t>
        </w:r>
      </w:ins>
    </w:p>
    <w:p w:rsidR="00500B11" w:rsidRPr="00EC3B47" w:rsidRDefault="0077570E" w:rsidP="00500B11">
      <w:pPr>
        <w:rPr>
          <w:b/>
        </w:rPr>
      </w:pPr>
      <w:r>
        <w:rPr>
          <w:b/>
        </w:rPr>
        <w:t xml:space="preserve">POTENTIAL </w:t>
      </w:r>
      <w:r w:rsidR="00500B11" w:rsidRPr="00EC3B47">
        <w:rPr>
          <w:b/>
        </w:rPr>
        <w:t>PRODUCTS:</w:t>
      </w:r>
    </w:p>
    <w:p w:rsidR="00C02D4A" w:rsidRDefault="00C02D4A" w:rsidP="00C02D4A">
      <w:pPr>
        <w:pStyle w:val="ListParagraph"/>
        <w:numPr>
          <w:ilvl w:val="0"/>
          <w:numId w:val="3"/>
        </w:numPr>
      </w:pPr>
      <w:r>
        <w:t xml:space="preserve">A </w:t>
      </w:r>
      <w:r w:rsidR="00934F52" w:rsidRPr="00A21EF4">
        <w:t>scientific publication</w:t>
      </w:r>
      <w:r>
        <w:t xml:space="preserve"> detailing the pros and cons of various modeling approaches being used in the GCPO region to link </w:t>
      </w:r>
      <w:r w:rsidR="00934F52">
        <w:t>species to habitat conditions, and a set of recommended modeling approaches</w:t>
      </w:r>
      <w:ins w:id="85" w:author="Michael Colvin" w:date="2016-11-20T07:08:00Z">
        <w:r w:rsidR="002C1B23">
          <w:t xml:space="preserve"> or discussion about </w:t>
        </w:r>
      </w:ins>
      <w:ins w:id="86" w:author="Michael Colvin" w:date="2016-11-20T07:09:00Z">
        <w:r w:rsidR="002C1B23">
          <w:t>using multiple models to incorporate system uncertain</w:t>
        </w:r>
      </w:ins>
      <w:ins w:id="87" w:author="Michael Colvin" w:date="2016-11-20T07:11:00Z">
        <w:r w:rsidR="002C1B23">
          <w:t>ty</w:t>
        </w:r>
      </w:ins>
      <w:ins w:id="88" w:author="Michael Colvin" w:date="2016-11-20T07:09:00Z">
        <w:r w:rsidR="002C1B23">
          <w:t xml:space="preserve">, if </w:t>
        </w:r>
        <w:proofErr w:type="spellStart"/>
        <w:r w:rsidR="002C1B23">
          <w:t>apporpriate</w:t>
        </w:r>
      </w:ins>
      <w:proofErr w:type="spellEnd"/>
      <w:r w:rsidR="00934F52">
        <w:t>.</w:t>
      </w:r>
    </w:p>
    <w:p w:rsidR="00934F52" w:rsidRDefault="00934F52" w:rsidP="00C02D4A">
      <w:pPr>
        <w:pStyle w:val="ListParagraph"/>
        <w:numPr>
          <w:ilvl w:val="0"/>
          <w:numId w:val="3"/>
        </w:numPr>
      </w:pPr>
      <w:r>
        <w:t>A report describing:</w:t>
      </w:r>
    </w:p>
    <w:p w:rsidR="00C02D4A" w:rsidRDefault="00934F52" w:rsidP="00934F52">
      <w:pPr>
        <w:pStyle w:val="ListParagraph"/>
        <w:numPr>
          <w:ilvl w:val="1"/>
          <w:numId w:val="3"/>
        </w:numPr>
      </w:pPr>
      <w:r>
        <w:t>A revised list of aquatic species/guilds/communities for the GCPO’s Integrated Science Agenda that prioritizes them for modeling (i.e. which do we include in the framework first).</w:t>
      </w:r>
    </w:p>
    <w:p w:rsidR="00934F52" w:rsidRDefault="00934F52" w:rsidP="00934F52">
      <w:pPr>
        <w:pStyle w:val="ListParagraph"/>
        <w:numPr>
          <w:ilvl w:val="1"/>
          <w:numId w:val="3"/>
        </w:numPr>
      </w:pPr>
      <w:r>
        <w:lastRenderedPageBreak/>
        <w:t>A set of biological objectives (habitat + species) for the aquatic systems of the GCPO.</w:t>
      </w:r>
    </w:p>
    <w:p w:rsidR="00934F52" w:rsidRDefault="00934F52" w:rsidP="00934F52">
      <w:pPr>
        <w:pStyle w:val="ListParagraph"/>
        <w:numPr>
          <w:ilvl w:val="1"/>
          <w:numId w:val="3"/>
        </w:numPr>
      </w:pPr>
      <w:r>
        <w:t>A set of potential adaptation strategies for managers in the GCPO to consider implementing.</w:t>
      </w:r>
    </w:p>
    <w:p w:rsidR="00934F52" w:rsidDel="001D6282" w:rsidRDefault="00934F52" w:rsidP="001D6282">
      <w:pPr>
        <w:pStyle w:val="ListParagraph"/>
        <w:numPr>
          <w:ilvl w:val="0"/>
          <w:numId w:val="3"/>
        </w:numPr>
        <w:rPr>
          <w:del w:id="89" w:author="Michael Colvin" w:date="2016-11-20T07:13:00Z"/>
        </w:rPr>
      </w:pPr>
      <w:r>
        <w:t xml:space="preserve">A set of spatially explicit </w:t>
      </w:r>
      <w:r w:rsidRPr="00A21EF4">
        <w:t xml:space="preserve">maps </w:t>
      </w:r>
      <w:r>
        <w:t>of projected climate- and landscape change, simulated conservation activities, and resulting biological response</w:t>
      </w:r>
      <w:ins w:id="90" w:author="Michael Colvin" w:date="2016-11-20T07:12:00Z">
        <w:r w:rsidR="002C1B23">
          <w:t xml:space="preserve"> of the aquatic system</w:t>
        </w:r>
      </w:ins>
      <w:r>
        <w:t>.</w:t>
      </w:r>
      <w:ins w:id="91" w:author="Michael Colvin" w:date="2016-11-20T07:12:00Z">
        <w:r w:rsidR="002C1B23">
          <w:t xml:space="preserve"> </w:t>
        </w:r>
        <w:r w:rsidR="001D6282">
          <w:t xml:space="preserve"> This output will vary in spatial resolution, </w:t>
        </w:r>
      </w:ins>
      <w:ins w:id="92" w:author="Michael Colvin" w:date="2016-11-20T07:13:00Z">
        <w:r w:rsidR="001D6282">
          <w:t xml:space="preserve">most likely providing predicted </w:t>
        </w:r>
      </w:ins>
      <w:ins w:id="93" w:author="Michael Colvin" w:date="2016-11-20T07:15:00Z">
        <w:r w:rsidR="001D6282">
          <w:t xml:space="preserve">aquatic system </w:t>
        </w:r>
      </w:ins>
      <w:ins w:id="94" w:author="Michael Colvin" w:date="2016-11-20T07:13:00Z">
        <w:r w:rsidR="001D6282">
          <w:t xml:space="preserve">responses at the watershed level, but also providing predictions at </w:t>
        </w:r>
      </w:ins>
      <w:ins w:id="95" w:author="Michael Colvin" w:date="2016-11-20T07:14:00Z">
        <w:r w:rsidR="001D6282">
          <w:t>the</w:t>
        </w:r>
      </w:ins>
      <w:ins w:id="96" w:author="Michael Colvin" w:date="2016-11-20T07:13:00Z">
        <w:r w:rsidR="001D6282">
          <w:t xml:space="preserve"> </w:t>
        </w:r>
      </w:ins>
      <w:ins w:id="97" w:author="Michael Colvin" w:date="2016-11-20T07:14:00Z">
        <w:r w:rsidR="001D6282">
          <w:t xml:space="preserve">steam and stream reach level if </w:t>
        </w:r>
      </w:ins>
      <w:ins w:id="98" w:author="Michael Colvin" w:date="2016-11-20T07:16:00Z">
        <w:r w:rsidR="001D6282">
          <w:t xml:space="preserve">reasonable </w:t>
        </w:r>
      </w:ins>
      <w:ins w:id="99" w:author="Michael Colvin" w:date="2016-11-20T07:14:00Z">
        <w:r w:rsidR="001D6282">
          <w:t xml:space="preserve">predictions can be made at finer spatial scale.  </w:t>
        </w:r>
      </w:ins>
    </w:p>
    <w:p w:rsidR="00934F52" w:rsidRDefault="00934F52" w:rsidP="001D6282">
      <w:pPr>
        <w:pStyle w:val="ListParagraph"/>
        <w:numPr>
          <w:ilvl w:val="0"/>
          <w:numId w:val="3"/>
        </w:numPr>
      </w:pPr>
      <w:r>
        <w:t xml:space="preserve">A </w:t>
      </w:r>
      <w:r w:rsidR="00DB0B04">
        <w:t xml:space="preserve">prototype </w:t>
      </w:r>
      <w:r>
        <w:t xml:space="preserve">modeling framework that the GCPO and its partners can use to evaluate decisions </w:t>
      </w:r>
      <w:r w:rsidR="00DB0B04">
        <w:t>moving forward. It is envisioned that the prototype can be built upon by adding additional aquatic species/guilds/communities &amp;/or other objectives (e.g. water quality).</w:t>
      </w:r>
    </w:p>
    <w:p w:rsidR="00DB0B04" w:rsidRDefault="00DB0B04" w:rsidP="00934F52">
      <w:pPr>
        <w:pStyle w:val="ListParagraph"/>
        <w:numPr>
          <w:ilvl w:val="0"/>
          <w:numId w:val="3"/>
        </w:numPr>
      </w:pPr>
      <w:r>
        <w:t xml:space="preserve">A </w:t>
      </w:r>
      <w:r w:rsidRPr="00A21EF4">
        <w:t xml:space="preserve">scientific publication </w:t>
      </w:r>
      <w:r>
        <w:t>documenting</w:t>
      </w:r>
      <w:r w:rsidRPr="00A21EF4">
        <w:t xml:space="preserve"> the approach, results, and synthesis </w:t>
      </w:r>
      <w:r>
        <w:t>that</w:t>
      </w:r>
      <w:r w:rsidRPr="00A21EF4">
        <w:t xml:space="preserve"> provide strong scientific support for management decisions bas</w:t>
      </w:r>
      <w:r>
        <w:t>ed on the results.  The publication will also serve to demonstrate this approach to other regional partnerships so that they may consider it in the future.</w:t>
      </w:r>
    </w:p>
    <w:p w:rsidR="00992817" w:rsidRDefault="00992817">
      <w:pPr>
        <w:rPr>
          <w:b/>
        </w:rPr>
      </w:pPr>
      <w:r>
        <w:rPr>
          <w:b/>
        </w:rPr>
        <w:br w:type="page"/>
      </w:r>
    </w:p>
    <w:p w:rsidR="00A05BD1" w:rsidRPr="007B030D" w:rsidRDefault="00A05BD1" w:rsidP="00A05BD1">
      <w:pPr>
        <w:tabs>
          <w:tab w:val="right" w:pos="9360"/>
        </w:tabs>
        <w:rPr>
          <w:ins w:id="100" w:author="Michael Colvin" w:date="2016-11-20T11:01:00Z"/>
          <w:u w:val="single"/>
        </w:rPr>
      </w:pPr>
      <w:commentRangeStart w:id="101"/>
      <w:ins w:id="102" w:author="Michael Colvin" w:date="2016-11-20T11:01:00Z">
        <w:r w:rsidRPr="007B030D">
          <w:rPr>
            <w:b/>
          </w:rPr>
          <w:lastRenderedPageBreak/>
          <w:t>BUDGET</w:t>
        </w:r>
      </w:ins>
      <w:commentRangeEnd w:id="101"/>
      <w:ins w:id="103" w:author="Michael Colvin" w:date="2016-11-20T11:23:00Z">
        <w:r w:rsidR="00987CF5">
          <w:rPr>
            <w:rStyle w:val="CommentReference"/>
          </w:rPr>
          <w:commentReference w:id="101"/>
        </w:r>
      </w:ins>
      <w:ins w:id="104" w:author="Michael Colvin" w:date="2016-11-20T11:01:00Z">
        <w:r w:rsidRPr="007B030D">
          <w:rPr>
            <w:b/>
          </w:rPr>
          <w:t>:</w:t>
        </w:r>
      </w:ins>
    </w:p>
    <w:p w:rsidR="00A05BD1" w:rsidRPr="007B030D" w:rsidRDefault="00A05BD1" w:rsidP="00A05BD1">
      <w:pPr>
        <w:tabs>
          <w:tab w:val="right" w:pos="9360"/>
        </w:tabs>
        <w:rPr>
          <w:ins w:id="105" w:author="Michael Colvin" w:date="2016-11-20T11:01:00Z"/>
          <w:noProof/>
        </w:rPr>
      </w:pPr>
      <w:ins w:id="106" w:author="Michael Colvin" w:date="2016-11-20T11:01:00Z">
        <w:r w:rsidRPr="007B030D">
          <w:rPr>
            <w:noProof/>
          </w:rPr>
          <w:t xml:space="preserve">Total budget for this work is </w:t>
        </w:r>
      </w:ins>
      <w:ins w:id="107" w:author="Michael Colvin" w:date="2016-11-20T11:12:00Z">
        <w:r w:rsidR="00C255E1">
          <w:rPr>
            <w:noProof/>
          </w:rPr>
          <w:t>$</w:t>
        </w:r>
      </w:ins>
      <w:ins w:id="108" w:author="Michael Colvin" w:date="2016-11-20T11:01:00Z">
        <w:r w:rsidRPr="007B030D">
          <w:rPr>
            <w:noProof/>
          </w:rPr>
          <w:t>160,000 over 2 years (</w:t>
        </w:r>
      </w:ins>
      <w:ins w:id="109" w:author="Michael Colvin" w:date="2016-11-20T11:11:00Z">
        <w:r w:rsidR="001F1DC6">
          <w:rPr>
            <w:noProof/>
          </w:rPr>
          <w:t>$</w:t>
        </w:r>
      </w:ins>
      <w:ins w:id="110" w:author="Michael Colvin" w:date="2016-11-20T11:01:00Z">
        <w:r w:rsidRPr="007B030D">
          <w:rPr>
            <w:noProof/>
          </w:rPr>
          <w:t>80,000 per year).</w:t>
        </w:r>
      </w:ins>
    </w:p>
    <w:p w:rsidR="00A05BD1" w:rsidRPr="007B030D" w:rsidRDefault="00A05BD1" w:rsidP="00A05BD1">
      <w:pPr>
        <w:pStyle w:val="Default"/>
        <w:tabs>
          <w:tab w:val="right" w:pos="9360"/>
        </w:tabs>
        <w:spacing w:before="120"/>
        <w:rPr>
          <w:ins w:id="111" w:author="Michael Colvin" w:date="2016-11-20T11:01:00Z"/>
          <w:rFonts w:asciiTheme="minorHAnsi" w:hAnsiTheme="minorHAnsi"/>
          <w:b/>
          <w:sz w:val="22"/>
          <w:szCs w:val="22"/>
        </w:rPr>
      </w:pPr>
      <w:ins w:id="112" w:author="Michael Colvin" w:date="2016-11-20T11:01:00Z">
        <w:r w:rsidRPr="007B030D">
          <w:rPr>
            <w:rFonts w:asciiTheme="minorHAnsi" w:hAnsiTheme="minorHAnsi"/>
            <w:b/>
            <w:sz w:val="22"/>
            <w:szCs w:val="22"/>
          </w:rPr>
          <w:t>Budget Justification:</w:t>
        </w:r>
      </w:ins>
    </w:p>
    <w:p w:rsidR="00A05BD1" w:rsidRPr="007B030D" w:rsidRDefault="00A05BD1" w:rsidP="00A05BD1">
      <w:pPr>
        <w:pStyle w:val="Default"/>
        <w:numPr>
          <w:ilvl w:val="0"/>
          <w:numId w:val="2"/>
        </w:numPr>
        <w:tabs>
          <w:tab w:val="right" w:pos="9360"/>
        </w:tabs>
        <w:spacing w:before="120"/>
        <w:rPr>
          <w:ins w:id="113" w:author="Michael Colvin" w:date="2016-11-20T11:01:00Z"/>
          <w:rFonts w:asciiTheme="minorHAnsi" w:hAnsiTheme="minorHAnsi"/>
          <w:b/>
          <w:sz w:val="22"/>
          <w:szCs w:val="22"/>
        </w:rPr>
      </w:pPr>
      <w:ins w:id="114" w:author="Michael Colvin" w:date="2016-11-20T11:01:00Z">
        <w:r w:rsidRPr="007B030D">
          <w:rPr>
            <w:rFonts w:asciiTheme="minorHAnsi" w:hAnsiTheme="minorHAnsi"/>
            <w:sz w:val="22"/>
            <w:szCs w:val="22"/>
            <w:u w:val="single"/>
          </w:rPr>
          <w:t>Salaries, wages, and fringe benefits:</w:t>
        </w:r>
        <w:r w:rsidRPr="007B030D">
          <w:rPr>
            <w:rFonts w:asciiTheme="minorHAnsi" w:hAnsiTheme="minorHAnsi"/>
            <w:sz w:val="22"/>
            <w:szCs w:val="22"/>
          </w:rPr>
          <w:t xml:space="preserve"> </w:t>
        </w:r>
      </w:ins>
    </w:p>
    <w:p w:rsidR="00A05BD1" w:rsidRPr="007B030D" w:rsidRDefault="00A05BD1" w:rsidP="00A05BD1">
      <w:pPr>
        <w:pStyle w:val="Default"/>
        <w:tabs>
          <w:tab w:val="right" w:pos="9360"/>
        </w:tabs>
        <w:spacing w:before="120"/>
        <w:ind w:left="1080"/>
        <w:rPr>
          <w:ins w:id="115" w:author="Michael Colvin" w:date="2016-11-20T11:01:00Z"/>
          <w:rFonts w:asciiTheme="minorHAnsi" w:hAnsiTheme="minorHAnsi"/>
          <w:b/>
          <w:sz w:val="22"/>
          <w:szCs w:val="22"/>
        </w:rPr>
      </w:pPr>
      <w:ins w:id="116" w:author="Michael Colvin" w:date="2016-11-20T11:01:00Z">
        <w:r w:rsidRPr="007B030D">
          <w:rPr>
            <w:rFonts w:asciiTheme="minorHAnsi" w:hAnsiTheme="minorHAnsi"/>
            <w:sz w:val="22"/>
            <w:szCs w:val="22"/>
          </w:rPr>
          <w:t>Postdoctoral student salary</w:t>
        </w:r>
      </w:ins>
      <w:ins w:id="117" w:author="Michael Colvin" w:date="2016-11-21T13:01:00Z">
        <w:r w:rsidR="001D067D">
          <w:rPr>
            <w:rFonts w:asciiTheme="minorHAnsi" w:hAnsiTheme="minorHAnsi"/>
            <w:sz w:val="22"/>
            <w:szCs w:val="22"/>
          </w:rPr>
          <w:t xml:space="preserve"> ($47,500 x 2 years)</w:t>
        </w:r>
      </w:ins>
      <w:ins w:id="118" w:author="Michael Colvin" w:date="2016-11-20T11:01:00Z">
        <w:r w:rsidRPr="007B030D">
          <w:rPr>
            <w:rFonts w:asciiTheme="minorHAnsi" w:hAnsiTheme="minorHAnsi"/>
            <w:sz w:val="22"/>
            <w:szCs w:val="22"/>
          </w:rPr>
          <w:tab/>
        </w:r>
      </w:ins>
      <w:ins w:id="119" w:author="Michael Colvin" w:date="2016-11-20T11:11:00Z">
        <w:r w:rsidR="001F1DC6">
          <w:rPr>
            <w:rFonts w:asciiTheme="minorHAnsi" w:hAnsiTheme="minorHAnsi"/>
            <w:sz w:val="22"/>
            <w:szCs w:val="22"/>
          </w:rPr>
          <w:t>$</w:t>
        </w:r>
      </w:ins>
      <w:commentRangeStart w:id="120"/>
      <w:ins w:id="121" w:author="Michael Colvin" w:date="2016-11-20T11:01:00Z">
        <w:r w:rsidRPr="007B030D">
          <w:rPr>
            <w:rFonts w:asciiTheme="minorHAnsi" w:hAnsiTheme="minorHAnsi"/>
            <w:sz w:val="22"/>
            <w:szCs w:val="22"/>
          </w:rPr>
          <w:t>95,000.00</w:t>
        </w:r>
      </w:ins>
      <w:commentRangeEnd w:id="120"/>
      <w:ins w:id="122" w:author="Michael Colvin" w:date="2016-11-21T13:00:00Z">
        <w:r w:rsidR="001D067D">
          <w:rPr>
            <w:rStyle w:val="CommentReference"/>
            <w:rFonts w:asciiTheme="minorHAnsi" w:hAnsiTheme="minorHAnsi" w:cstheme="minorBidi"/>
            <w:color w:val="auto"/>
          </w:rPr>
          <w:commentReference w:id="120"/>
        </w:r>
      </w:ins>
    </w:p>
    <w:p w:rsidR="00A05BD1" w:rsidRPr="007B030D" w:rsidRDefault="00A05BD1" w:rsidP="00A05BD1">
      <w:pPr>
        <w:pStyle w:val="Default"/>
        <w:tabs>
          <w:tab w:val="right" w:pos="9360"/>
        </w:tabs>
        <w:spacing w:before="120"/>
        <w:ind w:left="1080"/>
        <w:rPr>
          <w:ins w:id="123" w:author="Michael Colvin" w:date="2016-11-20T11:01:00Z"/>
          <w:rFonts w:asciiTheme="minorHAnsi" w:hAnsiTheme="minorHAnsi"/>
          <w:b/>
          <w:i/>
          <w:sz w:val="22"/>
          <w:szCs w:val="22"/>
        </w:rPr>
      </w:pPr>
      <w:ins w:id="124" w:author="Michael Colvin" w:date="2016-11-20T11:01:00Z">
        <w:r w:rsidRPr="007B030D">
          <w:rPr>
            <w:rFonts w:asciiTheme="minorHAnsi" w:hAnsiTheme="minorHAnsi"/>
            <w:sz w:val="22"/>
            <w:szCs w:val="22"/>
          </w:rPr>
          <w:t>Fringe benefits (35.96%)</w:t>
        </w:r>
        <w:r w:rsidRPr="007B030D">
          <w:rPr>
            <w:rFonts w:asciiTheme="minorHAnsi" w:hAnsiTheme="minorHAnsi"/>
            <w:sz w:val="22"/>
            <w:szCs w:val="22"/>
          </w:rPr>
          <w:tab/>
        </w:r>
      </w:ins>
      <w:ins w:id="125" w:author="Michael Colvin" w:date="2016-11-20T11:11:00Z">
        <w:r w:rsidR="001F1DC6">
          <w:rPr>
            <w:rFonts w:asciiTheme="minorHAnsi" w:hAnsiTheme="minorHAnsi"/>
            <w:sz w:val="22"/>
            <w:szCs w:val="22"/>
          </w:rPr>
          <w:t>$</w:t>
        </w:r>
      </w:ins>
      <w:ins w:id="126" w:author="Michael Colvin" w:date="2016-11-20T11:01:00Z">
        <w:r w:rsidRPr="007B030D">
          <w:rPr>
            <w:rFonts w:asciiTheme="minorHAnsi" w:hAnsiTheme="minorHAnsi"/>
            <w:sz w:val="22"/>
            <w:szCs w:val="22"/>
          </w:rPr>
          <w:t>34,162.00</w:t>
        </w:r>
        <w:r w:rsidRPr="007B030D">
          <w:rPr>
            <w:rFonts w:asciiTheme="minorHAnsi" w:hAnsiTheme="minorHAnsi"/>
            <w:b/>
            <w:sz w:val="22"/>
            <w:szCs w:val="22"/>
          </w:rPr>
          <w:br/>
          <w:t xml:space="preserve"> </w:t>
        </w:r>
        <w:r w:rsidRPr="007B030D">
          <w:rPr>
            <w:rFonts w:asciiTheme="minorHAnsi" w:hAnsiTheme="minorHAnsi"/>
            <w:b/>
            <w:sz w:val="22"/>
            <w:szCs w:val="22"/>
          </w:rPr>
          <w:tab/>
        </w:r>
        <w:r w:rsidRPr="007B030D">
          <w:rPr>
            <w:rFonts w:asciiTheme="minorHAnsi" w:hAnsiTheme="minorHAnsi"/>
            <w:b/>
            <w:i/>
            <w:sz w:val="22"/>
            <w:szCs w:val="22"/>
          </w:rPr>
          <w:t xml:space="preserve">Total </w:t>
        </w:r>
      </w:ins>
      <w:ins w:id="127" w:author="Michael Colvin" w:date="2016-11-20T11:11:00Z">
        <w:r w:rsidR="001F1DC6">
          <w:rPr>
            <w:rFonts w:asciiTheme="minorHAnsi" w:hAnsiTheme="minorHAnsi"/>
            <w:b/>
            <w:i/>
            <w:sz w:val="22"/>
            <w:szCs w:val="22"/>
          </w:rPr>
          <w:t>$</w:t>
        </w:r>
      </w:ins>
      <w:ins w:id="128" w:author="Michael Colvin" w:date="2016-11-20T11:01:00Z">
        <w:r w:rsidRPr="007B030D">
          <w:rPr>
            <w:rFonts w:asciiTheme="minorHAnsi" w:hAnsiTheme="minorHAnsi"/>
            <w:b/>
            <w:i/>
            <w:sz w:val="22"/>
            <w:szCs w:val="22"/>
          </w:rPr>
          <w:t>129,162.00</w:t>
        </w:r>
      </w:ins>
    </w:p>
    <w:p w:rsidR="00A05BD1" w:rsidRPr="007B030D" w:rsidRDefault="00A05BD1" w:rsidP="00A05BD1">
      <w:pPr>
        <w:pStyle w:val="Default"/>
        <w:numPr>
          <w:ilvl w:val="0"/>
          <w:numId w:val="2"/>
        </w:numPr>
        <w:tabs>
          <w:tab w:val="right" w:pos="9360"/>
        </w:tabs>
        <w:spacing w:before="120"/>
        <w:rPr>
          <w:ins w:id="129" w:author="Michael Colvin" w:date="2016-11-20T11:01:00Z"/>
          <w:rFonts w:asciiTheme="minorHAnsi" w:hAnsiTheme="minorHAnsi"/>
          <w:sz w:val="22"/>
          <w:szCs w:val="22"/>
        </w:rPr>
      </w:pPr>
      <w:ins w:id="130" w:author="Michael Colvin" w:date="2016-11-20T11:01:00Z">
        <w:r w:rsidRPr="007B030D">
          <w:rPr>
            <w:rFonts w:asciiTheme="minorHAnsi" w:hAnsiTheme="minorHAnsi"/>
            <w:sz w:val="22"/>
            <w:szCs w:val="22"/>
            <w:u w:val="single"/>
          </w:rPr>
          <w:t>Travel</w:t>
        </w:r>
        <w:r w:rsidRPr="007B030D">
          <w:rPr>
            <w:rFonts w:asciiTheme="minorHAnsi" w:hAnsiTheme="minorHAnsi"/>
            <w:sz w:val="22"/>
            <w:szCs w:val="22"/>
          </w:rPr>
          <w:t>: 572 miles to Columbia, MO 4/year</w:t>
        </w:r>
      </w:ins>
    </w:p>
    <w:p w:rsidR="00A05BD1" w:rsidRPr="007B030D" w:rsidRDefault="00A05BD1" w:rsidP="00A05BD1">
      <w:pPr>
        <w:pStyle w:val="Default"/>
        <w:tabs>
          <w:tab w:val="right" w:pos="9360"/>
        </w:tabs>
        <w:spacing w:before="120"/>
        <w:ind w:left="1080"/>
        <w:rPr>
          <w:ins w:id="131" w:author="Michael Colvin" w:date="2016-11-20T11:01:00Z"/>
          <w:rFonts w:asciiTheme="minorHAnsi" w:hAnsiTheme="minorHAnsi"/>
          <w:sz w:val="22"/>
          <w:szCs w:val="22"/>
        </w:rPr>
      </w:pPr>
      <w:proofErr w:type="spellStart"/>
      <w:proofErr w:type="gramStart"/>
      <w:ins w:id="132" w:author="Michael Colvin" w:date="2016-11-20T11:01:00Z">
        <w:r w:rsidRPr="007B030D">
          <w:rPr>
            <w:rFonts w:asciiTheme="minorHAnsi" w:hAnsiTheme="minorHAnsi"/>
            <w:sz w:val="22"/>
            <w:szCs w:val="22"/>
          </w:rPr>
          <w:t>Milage</w:t>
        </w:r>
        <w:proofErr w:type="spellEnd"/>
        <w:r w:rsidRPr="007B030D">
          <w:rPr>
            <w:rFonts w:asciiTheme="minorHAnsi" w:hAnsiTheme="minorHAnsi"/>
            <w:sz w:val="22"/>
            <w:szCs w:val="22"/>
          </w:rPr>
          <w:t xml:space="preserve">  1150</w:t>
        </w:r>
        <w:proofErr w:type="gramEnd"/>
        <w:r w:rsidRPr="007B030D">
          <w:rPr>
            <w:rFonts w:asciiTheme="minorHAnsi" w:hAnsiTheme="minorHAnsi"/>
            <w:sz w:val="22"/>
            <w:szCs w:val="22"/>
          </w:rPr>
          <w:t xml:space="preserve"> miles x 0.23/mile x 5 trips</w:t>
        </w:r>
        <w:r w:rsidRPr="007B030D">
          <w:rPr>
            <w:rFonts w:asciiTheme="minorHAnsi" w:hAnsiTheme="minorHAnsi"/>
            <w:sz w:val="22"/>
            <w:szCs w:val="22"/>
          </w:rPr>
          <w:tab/>
        </w:r>
      </w:ins>
      <w:ins w:id="133" w:author="Michael Colvin" w:date="2016-11-20T11:11:00Z">
        <w:r w:rsidR="001F1DC6">
          <w:rPr>
            <w:rFonts w:asciiTheme="minorHAnsi" w:hAnsiTheme="minorHAnsi"/>
            <w:sz w:val="22"/>
            <w:szCs w:val="22"/>
          </w:rPr>
          <w:t>$</w:t>
        </w:r>
      </w:ins>
      <w:ins w:id="134" w:author="Michael Colvin" w:date="2016-11-20T11:01:00Z">
        <w:r w:rsidRPr="007B030D">
          <w:rPr>
            <w:rFonts w:asciiTheme="minorHAnsi" w:hAnsiTheme="minorHAnsi"/>
            <w:sz w:val="22"/>
            <w:szCs w:val="22"/>
          </w:rPr>
          <w:t>1322.50</w:t>
        </w:r>
      </w:ins>
    </w:p>
    <w:p w:rsidR="00A05BD1" w:rsidRPr="007B030D" w:rsidRDefault="00A05BD1" w:rsidP="00A05BD1">
      <w:pPr>
        <w:pStyle w:val="Default"/>
        <w:tabs>
          <w:tab w:val="right" w:pos="9360"/>
        </w:tabs>
        <w:spacing w:before="120"/>
        <w:ind w:left="1080"/>
        <w:rPr>
          <w:ins w:id="135" w:author="Michael Colvin" w:date="2016-11-20T11:01:00Z"/>
          <w:rFonts w:asciiTheme="minorHAnsi" w:hAnsiTheme="minorHAnsi"/>
          <w:sz w:val="22"/>
          <w:szCs w:val="22"/>
        </w:rPr>
      </w:pPr>
      <w:ins w:id="136" w:author="Michael Colvin" w:date="2016-11-20T11:01:00Z">
        <w:r w:rsidRPr="007B030D">
          <w:rPr>
            <w:rFonts w:asciiTheme="minorHAnsi" w:hAnsiTheme="minorHAnsi"/>
            <w:sz w:val="22"/>
            <w:szCs w:val="22"/>
          </w:rPr>
          <w:t>Hotel (91 x 2 people x 2 nights x 5 trips)</w:t>
        </w:r>
        <w:r w:rsidRPr="007B030D">
          <w:rPr>
            <w:rFonts w:asciiTheme="minorHAnsi" w:hAnsiTheme="minorHAnsi"/>
            <w:sz w:val="22"/>
            <w:szCs w:val="22"/>
          </w:rPr>
          <w:tab/>
        </w:r>
      </w:ins>
      <w:ins w:id="137" w:author="Michael Colvin" w:date="2016-11-20T11:12:00Z">
        <w:r w:rsidR="001F1DC6">
          <w:rPr>
            <w:rFonts w:asciiTheme="minorHAnsi" w:hAnsiTheme="minorHAnsi"/>
            <w:sz w:val="22"/>
            <w:szCs w:val="22"/>
          </w:rPr>
          <w:t>$</w:t>
        </w:r>
      </w:ins>
      <w:ins w:id="138" w:author="Michael Colvin" w:date="2016-11-20T11:01:00Z">
        <w:r w:rsidRPr="007B030D">
          <w:rPr>
            <w:rFonts w:asciiTheme="minorHAnsi" w:hAnsiTheme="minorHAnsi"/>
            <w:sz w:val="22"/>
            <w:szCs w:val="22"/>
          </w:rPr>
          <w:t>1230.00</w:t>
        </w:r>
      </w:ins>
    </w:p>
    <w:p w:rsidR="00A05BD1" w:rsidRPr="007B030D" w:rsidRDefault="00A05BD1" w:rsidP="00A05BD1">
      <w:pPr>
        <w:pStyle w:val="Default"/>
        <w:tabs>
          <w:tab w:val="right" w:pos="9360"/>
        </w:tabs>
        <w:spacing w:before="120"/>
        <w:ind w:left="1080"/>
        <w:rPr>
          <w:ins w:id="139" w:author="Michael Colvin" w:date="2016-11-20T11:01:00Z"/>
          <w:rFonts w:asciiTheme="minorHAnsi" w:hAnsiTheme="minorHAnsi"/>
          <w:b/>
          <w:i/>
          <w:sz w:val="22"/>
          <w:szCs w:val="22"/>
        </w:rPr>
      </w:pPr>
      <w:ins w:id="140" w:author="Michael Colvin" w:date="2016-11-20T11:01:00Z">
        <w:r w:rsidRPr="007B030D">
          <w:rPr>
            <w:rFonts w:asciiTheme="minorHAnsi" w:hAnsiTheme="minorHAnsi"/>
            <w:sz w:val="22"/>
            <w:szCs w:val="22"/>
          </w:rPr>
          <w:t>Meals (41/day x 2 people x 3 day x 5 trips)</w:t>
        </w:r>
        <w:r w:rsidRPr="007B030D">
          <w:rPr>
            <w:rFonts w:asciiTheme="minorHAnsi" w:hAnsiTheme="minorHAnsi"/>
            <w:sz w:val="22"/>
            <w:szCs w:val="22"/>
          </w:rPr>
          <w:tab/>
        </w:r>
      </w:ins>
      <w:ins w:id="141" w:author="Michael Colvin" w:date="2016-11-20T11:12:00Z">
        <w:r w:rsidR="001F1DC6">
          <w:rPr>
            <w:rFonts w:asciiTheme="minorHAnsi" w:hAnsiTheme="minorHAnsi"/>
            <w:sz w:val="22"/>
            <w:szCs w:val="22"/>
          </w:rPr>
          <w:t>$</w:t>
        </w:r>
      </w:ins>
      <w:ins w:id="142" w:author="Michael Colvin" w:date="2016-11-20T11:01:00Z">
        <w:r w:rsidRPr="007B030D">
          <w:rPr>
            <w:rFonts w:asciiTheme="minorHAnsi" w:hAnsiTheme="minorHAnsi"/>
            <w:sz w:val="22"/>
            <w:szCs w:val="22"/>
          </w:rPr>
          <w:t>1820.00</w:t>
        </w:r>
        <w:r w:rsidRPr="007B030D">
          <w:rPr>
            <w:rFonts w:asciiTheme="minorHAnsi" w:hAnsiTheme="minorHAnsi"/>
            <w:sz w:val="22"/>
            <w:szCs w:val="22"/>
          </w:rPr>
          <w:br/>
        </w:r>
        <w:r w:rsidRPr="007B030D">
          <w:rPr>
            <w:rFonts w:asciiTheme="minorHAnsi" w:hAnsiTheme="minorHAnsi"/>
            <w:b/>
            <w:sz w:val="22"/>
            <w:szCs w:val="22"/>
          </w:rPr>
          <w:t xml:space="preserve">  </w:t>
        </w:r>
        <w:r w:rsidRPr="007B030D">
          <w:rPr>
            <w:rFonts w:asciiTheme="minorHAnsi" w:hAnsiTheme="minorHAnsi"/>
            <w:b/>
            <w:sz w:val="22"/>
            <w:szCs w:val="22"/>
          </w:rPr>
          <w:tab/>
        </w:r>
        <w:r w:rsidRPr="007B030D">
          <w:rPr>
            <w:rFonts w:asciiTheme="minorHAnsi" w:hAnsiTheme="minorHAnsi"/>
            <w:b/>
            <w:i/>
            <w:sz w:val="22"/>
            <w:szCs w:val="22"/>
          </w:rPr>
          <w:t xml:space="preserve">Total </w:t>
        </w:r>
      </w:ins>
      <w:ins w:id="143" w:author="Michael Colvin" w:date="2016-11-20T11:12:00Z">
        <w:r w:rsidR="001F1DC6">
          <w:rPr>
            <w:rFonts w:asciiTheme="minorHAnsi" w:hAnsiTheme="minorHAnsi"/>
            <w:b/>
            <w:i/>
            <w:sz w:val="22"/>
            <w:szCs w:val="22"/>
          </w:rPr>
          <w:t>$</w:t>
        </w:r>
      </w:ins>
      <w:ins w:id="144" w:author="Michael Colvin" w:date="2016-11-20T11:01:00Z">
        <w:r w:rsidRPr="007B030D">
          <w:rPr>
            <w:rFonts w:asciiTheme="minorHAnsi" w:hAnsiTheme="minorHAnsi"/>
            <w:b/>
            <w:i/>
            <w:sz w:val="22"/>
            <w:szCs w:val="22"/>
          </w:rPr>
          <w:t>4372.50</w:t>
        </w:r>
      </w:ins>
    </w:p>
    <w:p w:rsidR="00A05BD1" w:rsidRPr="007B030D" w:rsidRDefault="00A05BD1" w:rsidP="00A05BD1">
      <w:pPr>
        <w:pStyle w:val="Default"/>
        <w:numPr>
          <w:ilvl w:val="0"/>
          <w:numId w:val="2"/>
        </w:numPr>
        <w:tabs>
          <w:tab w:val="right" w:pos="9360"/>
        </w:tabs>
        <w:spacing w:before="120"/>
        <w:rPr>
          <w:ins w:id="145" w:author="Michael Colvin" w:date="2016-11-20T11:01:00Z"/>
          <w:rFonts w:asciiTheme="minorHAnsi" w:hAnsiTheme="minorHAnsi"/>
          <w:sz w:val="22"/>
          <w:szCs w:val="22"/>
        </w:rPr>
      </w:pPr>
      <w:ins w:id="146" w:author="Michael Colvin" w:date="2016-11-20T11:01:00Z">
        <w:r w:rsidRPr="007B030D">
          <w:rPr>
            <w:rFonts w:asciiTheme="minorHAnsi" w:hAnsiTheme="minorHAnsi"/>
            <w:sz w:val="22"/>
            <w:szCs w:val="22"/>
            <w:u w:val="single"/>
          </w:rPr>
          <w:t>Supplies</w:t>
        </w:r>
        <w:r w:rsidRPr="007B030D">
          <w:rPr>
            <w:rFonts w:asciiTheme="minorHAnsi" w:hAnsiTheme="minorHAnsi"/>
            <w:sz w:val="22"/>
            <w:szCs w:val="22"/>
          </w:rPr>
          <w:t xml:space="preserve">: </w:t>
        </w:r>
      </w:ins>
    </w:p>
    <w:p w:rsidR="00A05BD1" w:rsidRPr="007B030D" w:rsidRDefault="00A05BD1" w:rsidP="00A05BD1">
      <w:pPr>
        <w:pStyle w:val="Default"/>
        <w:tabs>
          <w:tab w:val="right" w:pos="9360"/>
        </w:tabs>
        <w:spacing w:before="120"/>
        <w:ind w:left="1080"/>
        <w:rPr>
          <w:ins w:id="147" w:author="Michael Colvin" w:date="2016-11-20T11:01:00Z"/>
          <w:rFonts w:asciiTheme="minorHAnsi" w:hAnsiTheme="minorHAnsi"/>
          <w:sz w:val="22"/>
          <w:szCs w:val="22"/>
        </w:rPr>
      </w:pPr>
      <w:ins w:id="148" w:author="Michael Colvin" w:date="2016-11-20T11:01:00Z">
        <w:r w:rsidRPr="007B030D">
          <w:rPr>
            <w:rFonts w:asciiTheme="minorHAnsi" w:hAnsiTheme="minorHAnsi"/>
            <w:sz w:val="22"/>
            <w:szCs w:val="22"/>
          </w:rPr>
          <w:t>Computer and software</w:t>
        </w:r>
        <w:r w:rsidRPr="007B030D">
          <w:rPr>
            <w:rFonts w:asciiTheme="minorHAnsi" w:hAnsiTheme="minorHAnsi"/>
            <w:sz w:val="22"/>
            <w:szCs w:val="22"/>
          </w:rPr>
          <w:tab/>
        </w:r>
      </w:ins>
      <w:ins w:id="149" w:author="Michael Colvin" w:date="2016-11-20T11:12:00Z">
        <w:r w:rsidR="001F1DC6">
          <w:rPr>
            <w:rFonts w:asciiTheme="minorHAnsi" w:hAnsiTheme="minorHAnsi"/>
            <w:sz w:val="22"/>
            <w:szCs w:val="22"/>
          </w:rPr>
          <w:t>$</w:t>
        </w:r>
      </w:ins>
      <w:ins w:id="150" w:author="Michael Colvin" w:date="2016-11-20T11:01:00Z">
        <w:r w:rsidRPr="007B030D">
          <w:rPr>
            <w:rFonts w:asciiTheme="minorHAnsi" w:hAnsiTheme="minorHAnsi"/>
            <w:sz w:val="22"/>
            <w:szCs w:val="22"/>
          </w:rPr>
          <w:t>1200.00</w:t>
        </w:r>
      </w:ins>
    </w:p>
    <w:p w:rsidR="00A05BD1" w:rsidRPr="007B030D" w:rsidRDefault="00A05BD1" w:rsidP="00A05BD1">
      <w:pPr>
        <w:pStyle w:val="Default"/>
        <w:numPr>
          <w:ilvl w:val="0"/>
          <w:numId w:val="2"/>
        </w:numPr>
        <w:tabs>
          <w:tab w:val="right" w:pos="9360"/>
        </w:tabs>
        <w:spacing w:before="120"/>
        <w:rPr>
          <w:ins w:id="151" w:author="Michael Colvin" w:date="2016-11-20T11:01:00Z"/>
          <w:rFonts w:asciiTheme="minorHAnsi" w:hAnsiTheme="minorHAnsi"/>
          <w:sz w:val="22"/>
          <w:szCs w:val="22"/>
        </w:rPr>
      </w:pPr>
      <w:ins w:id="152" w:author="Michael Colvin" w:date="2016-11-20T11:01:00Z">
        <w:r w:rsidRPr="007B030D">
          <w:rPr>
            <w:rFonts w:asciiTheme="minorHAnsi" w:hAnsiTheme="minorHAnsi"/>
            <w:sz w:val="22"/>
            <w:szCs w:val="22"/>
          </w:rPr>
          <w:t>Contractual</w:t>
        </w:r>
      </w:ins>
    </w:p>
    <w:p w:rsidR="00A05BD1" w:rsidRPr="007B030D" w:rsidRDefault="00A05BD1" w:rsidP="00A05BD1">
      <w:pPr>
        <w:pStyle w:val="Default"/>
        <w:tabs>
          <w:tab w:val="right" w:pos="9360"/>
        </w:tabs>
        <w:spacing w:before="120"/>
        <w:ind w:left="1080"/>
        <w:rPr>
          <w:ins w:id="153" w:author="Michael Colvin" w:date="2016-11-20T11:01:00Z"/>
          <w:rFonts w:asciiTheme="minorHAnsi" w:hAnsiTheme="minorHAnsi"/>
          <w:sz w:val="22"/>
          <w:szCs w:val="22"/>
        </w:rPr>
      </w:pPr>
      <w:ins w:id="154" w:author="Michael Colvin" w:date="2016-11-20T11:01:00Z">
        <w:r w:rsidRPr="007B030D">
          <w:rPr>
            <w:rFonts w:asciiTheme="minorHAnsi" w:hAnsiTheme="minorHAnsi"/>
            <w:sz w:val="22"/>
            <w:szCs w:val="22"/>
          </w:rPr>
          <w:t>Publication costs</w:t>
        </w:r>
        <w:r w:rsidRPr="007B030D">
          <w:rPr>
            <w:rFonts w:asciiTheme="minorHAnsi" w:hAnsiTheme="minorHAnsi"/>
            <w:sz w:val="22"/>
            <w:szCs w:val="22"/>
          </w:rPr>
          <w:tab/>
        </w:r>
      </w:ins>
      <w:ins w:id="155" w:author="Michael Colvin" w:date="2016-11-20T11:12:00Z">
        <w:r w:rsidR="001F1DC6">
          <w:rPr>
            <w:rFonts w:asciiTheme="minorHAnsi" w:hAnsiTheme="minorHAnsi"/>
            <w:sz w:val="22"/>
            <w:szCs w:val="22"/>
          </w:rPr>
          <w:t>$</w:t>
        </w:r>
      </w:ins>
      <w:ins w:id="156" w:author="Michael Colvin" w:date="2016-11-20T11:01:00Z">
        <w:r w:rsidRPr="007B030D">
          <w:rPr>
            <w:rFonts w:asciiTheme="minorHAnsi" w:hAnsiTheme="minorHAnsi"/>
            <w:sz w:val="22"/>
            <w:szCs w:val="22"/>
          </w:rPr>
          <w:t>1500.00</w:t>
        </w:r>
      </w:ins>
    </w:p>
    <w:p w:rsidR="00A05BD1" w:rsidRPr="007B030D" w:rsidRDefault="00A05BD1" w:rsidP="00A05BD1">
      <w:pPr>
        <w:pStyle w:val="Default"/>
        <w:numPr>
          <w:ilvl w:val="0"/>
          <w:numId w:val="2"/>
        </w:numPr>
        <w:tabs>
          <w:tab w:val="right" w:pos="9360"/>
        </w:tabs>
        <w:spacing w:before="120"/>
        <w:rPr>
          <w:ins w:id="157" w:author="Michael Colvin" w:date="2016-11-20T11:01:00Z"/>
          <w:rFonts w:asciiTheme="minorHAnsi" w:hAnsiTheme="minorHAnsi"/>
          <w:b/>
          <w:sz w:val="22"/>
          <w:szCs w:val="22"/>
        </w:rPr>
      </w:pPr>
      <w:ins w:id="158" w:author="Michael Colvin" w:date="2016-11-20T11:01:00Z">
        <w:r w:rsidRPr="007B030D">
          <w:rPr>
            <w:rFonts w:asciiTheme="minorHAnsi" w:hAnsiTheme="minorHAnsi"/>
            <w:sz w:val="22"/>
            <w:szCs w:val="22"/>
            <w:u w:val="single"/>
          </w:rPr>
          <w:t>Project costs</w:t>
        </w:r>
      </w:ins>
    </w:p>
    <w:p w:rsidR="00A05BD1" w:rsidRPr="007B030D" w:rsidRDefault="00A05BD1" w:rsidP="00A05BD1">
      <w:pPr>
        <w:pStyle w:val="Default"/>
        <w:tabs>
          <w:tab w:val="right" w:pos="9360"/>
        </w:tabs>
        <w:spacing w:before="120"/>
        <w:ind w:left="1080"/>
        <w:rPr>
          <w:ins w:id="159" w:author="Michael Colvin" w:date="2016-11-20T11:01:00Z"/>
          <w:rFonts w:asciiTheme="minorHAnsi" w:hAnsiTheme="minorHAnsi"/>
          <w:sz w:val="22"/>
          <w:szCs w:val="22"/>
        </w:rPr>
      </w:pPr>
      <w:ins w:id="160" w:author="Michael Colvin" w:date="2016-11-20T11:01:00Z">
        <w:r w:rsidRPr="007B030D">
          <w:rPr>
            <w:rFonts w:asciiTheme="minorHAnsi" w:hAnsiTheme="minorHAnsi"/>
            <w:sz w:val="22"/>
            <w:szCs w:val="22"/>
          </w:rPr>
          <w:t xml:space="preserve">Project cost </w:t>
        </w:r>
        <w:r w:rsidRPr="007B030D">
          <w:rPr>
            <w:rFonts w:asciiTheme="minorHAnsi" w:hAnsiTheme="minorHAnsi"/>
            <w:sz w:val="22"/>
            <w:szCs w:val="22"/>
          </w:rPr>
          <w:tab/>
        </w:r>
      </w:ins>
      <w:ins w:id="161" w:author="Michael Colvin" w:date="2016-11-20T11:12:00Z">
        <w:r w:rsidR="001F1DC6">
          <w:rPr>
            <w:rFonts w:asciiTheme="minorHAnsi" w:hAnsiTheme="minorHAnsi"/>
            <w:sz w:val="22"/>
            <w:szCs w:val="22"/>
          </w:rPr>
          <w:t>$</w:t>
        </w:r>
      </w:ins>
      <w:ins w:id="162" w:author="Michael Colvin" w:date="2016-11-20T11:01:00Z">
        <w:r w:rsidRPr="007B030D">
          <w:rPr>
            <w:rFonts w:asciiTheme="minorHAnsi" w:hAnsiTheme="minorHAnsi"/>
            <w:sz w:val="22"/>
            <w:szCs w:val="22"/>
          </w:rPr>
          <w:t>136,234.50</w:t>
        </w:r>
      </w:ins>
    </w:p>
    <w:p w:rsidR="00A05BD1" w:rsidRPr="007B030D" w:rsidRDefault="00A05BD1" w:rsidP="00A05BD1">
      <w:pPr>
        <w:pStyle w:val="Default"/>
        <w:tabs>
          <w:tab w:val="right" w:pos="9360"/>
        </w:tabs>
        <w:spacing w:before="120"/>
        <w:ind w:left="1080"/>
        <w:rPr>
          <w:ins w:id="163" w:author="Michael Colvin" w:date="2016-11-20T11:01:00Z"/>
          <w:rFonts w:asciiTheme="minorHAnsi" w:hAnsiTheme="minorHAnsi"/>
          <w:sz w:val="22"/>
          <w:szCs w:val="22"/>
        </w:rPr>
      </w:pPr>
      <w:ins w:id="164" w:author="Michael Colvin" w:date="2016-11-20T11:01:00Z">
        <w:r w:rsidRPr="007B030D">
          <w:rPr>
            <w:rFonts w:asciiTheme="minorHAnsi" w:hAnsiTheme="minorHAnsi"/>
            <w:sz w:val="22"/>
            <w:szCs w:val="22"/>
          </w:rPr>
          <w:t xml:space="preserve">Indirect </w:t>
        </w:r>
        <w:proofErr w:type="gramStart"/>
        <w:r w:rsidRPr="007B030D">
          <w:rPr>
            <w:rFonts w:asciiTheme="minorHAnsi" w:hAnsiTheme="minorHAnsi"/>
            <w:sz w:val="22"/>
            <w:szCs w:val="22"/>
          </w:rPr>
          <w:t>cost(</w:t>
        </w:r>
        <w:proofErr w:type="gramEnd"/>
        <w:r w:rsidRPr="007B030D">
          <w:rPr>
            <w:rFonts w:asciiTheme="minorHAnsi" w:hAnsiTheme="minorHAnsi"/>
            <w:sz w:val="22"/>
            <w:szCs w:val="22"/>
          </w:rPr>
          <w:t xml:space="preserve">17.5% CESU) </w:t>
        </w:r>
        <w:r w:rsidRPr="007B030D">
          <w:rPr>
            <w:rFonts w:asciiTheme="minorHAnsi" w:hAnsiTheme="minorHAnsi"/>
            <w:sz w:val="22"/>
            <w:szCs w:val="22"/>
          </w:rPr>
          <w:tab/>
        </w:r>
      </w:ins>
      <w:ins w:id="165" w:author="Michael Colvin" w:date="2016-11-20T11:12:00Z">
        <w:r w:rsidR="001F1DC6">
          <w:rPr>
            <w:rFonts w:asciiTheme="minorHAnsi" w:hAnsiTheme="minorHAnsi"/>
            <w:sz w:val="22"/>
            <w:szCs w:val="22"/>
          </w:rPr>
          <w:t>$</w:t>
        </w:r>
      </w:ins>
      <w:ins w:id="166" w:author="Michael Colvin" w:date="2016-11-20T11:01:00Z">
        <w:r w:rsidRPr="007B030D">
          <w:rPr>
            <w:rFonts w:asciiTheme="minorHAnsi" w:hAnsiTheme="minorHAnsi"/>
            <w:sz w:val="22"/>
            <w:szCs w:val="22"/>
          </w:rPr>
          <w:t>23,841.04</w:t>
        </w:r>
      </w:ins>
    </w:p>
    <w:p w:rsidR="00A05BD1" w:rsidRPr="007B030D" w:rsidRDefault="00A05BD1" w:rsidP="00A05BD1">
      <w:pPr>
        <w:pStyle w:val="Default"/>
        <w:tabs>
          <w:tab w:val="right" w:pos="9360"/>
        </w:tabs>
        <w:spacing w:before="120"/>
        <w:ind w:left="1080"/>
        <w:rPr>
          <w:ins w:id="167" w:author="Michael Colvin" w:date="2016-11-20T11:01:00Z"/>
          <w:rFonts w:asciiTheme="minorHAnsi" w:hAnsiTheme="minorHAnsi"/>
          <w:b/>
          <w:i/>
          <w:sz w:val="22"/>
          <w:szCs w:val="22"/>
        </w:rPr>
      </w:pPr>
      <w:ins w:id="168" w:author="Michael Colvin" w:date="2016-11-20T11:01:00Z">
        <w:r w:rsidRPr="007B030D">
          <w:rPr>
            <w:rFonts w:asciiTheme="minorHAnsi" w:hAnsiTheme="minorHAnsi"/>
            <w:sz w:val="22"/>
            <w:szCs w:val="22"/>
          </w:rPr>
          <w:tab/>
        </w:r>
        <w:r w:rsidRPr="007B030D">
          <w:rPr>
            <w:rFonts w:asciiTheme="minorHAnsi" w:hAnsiTheme="minorHAnsi"/>
            <w:b/>
            <w:i/>
            <w:sz w:val="22"/>
            <w:szCs w:val="22"/>
          </w:rPr>
          <w:t xml:space="preserve">Total cost </w:t>
        </w:r>
      </w:ins>
      <w:ins w:id="169" w:author="Michael Colvin" w:date="2016-11-20T11:12:00Z">
        <w:r w:rsidR="001F1DC6">
          <w:rPr>
            <w:rFonts w:asciiTheme="minorHAnsi" w:hAnsiTheme="minorHAnsi"/>
            <w:b/>
            <w:i/>
            <w:sz w:val="22"/>
            <w:szCs w:val="22"/>
          </w:rPr>
          <w:t>$</w:t>
        </w:r>
      </w:ins>
      <w:ins w:id="170" w:author="Michael Colvin" w:date="2016-11-20T11:01:00Z">
        <w:r w:rsidRPr="007B030D">
          <w:rPr>
            <w:rFonts w:asciiTheme="minorHAnsi" w:hAnsiTheme="minorHAnsi"/>
            <w:b/>
            <w:i/>
            <w:sz w:val="22"/>
            <w:szCs w:val="22"/>
          </w:rPr>
          <w:t>160,075.54</w:t>
        </w:r>
      </w:ins>
    </w:p>
    <w:p w:rsidR="00992817" w:rsidDel="00A05BD1" w:rsidRDefault="00992817" w:rsidP="00992817">
      <w:pPr>
        <w:rPr>
          <w:del w:id="171" w:author="Michael Colvin" w:date="2016-11-20T11:01:00Z"/>
          <w:u w:val="single"/>
        </w:rPr>
      </w:pPr>
      <w:del w:id="172" w:author="Michael Colvin" w:date="2016-11-20T11:01:00Z">
        <w:r w:rsidDel="00A05BD1">
          <w:rPr>
            <w:b/>
          </w:rPr>
          <w:delText>BUDGET</w:delText>
        </w:r>
        <w:r w:rsidRPr="00EC3B47" w:rsidDel="00A05BD1">
          <w:rPr>
            <w:b/>
          </w:rPr>
          <w:delText>:</w:delText>
        </w:r>
      </w:del>
    </w:p>
    <w:p w:rsidR="00992817" w:rsidDel="00A05BD1" w:rsidRDefault="00992817" w:rsidP="00FA4C61">
      <w:pPr>
        <w:rPr>
          <w:del w:id="173" w:author="Michael Colvin" w:date="2016-11-20T11:01:00Z"/>
          <w:noProof/>
        </w:rPr>
      </w:pPr>
    </w:p>
    <w:p w:rsidR="00992817" w:rsidDel="00A05BD1" w:rsidRDefault="00992817">
      <w:pPr>
        <w:pStyle w:val="Default"/>
        <w:tabs>
          <w:tab w:val="decimal" w:pos="8640"/>
        </w:tabs>
        <w:spacing w:before="120"/>
        <w:rPr>
          <w:del w:id="174" w:author="Michael Colvin" w:date="2016-11-20T11:01:00Z"/>
          <w:b/>
          <w:sz w:val="22"/>
          <w:szCs w:val="22"/>
        </w:rPr>
        <w:pPrChange w:id="175" w:author="Michael Colvin" w:date="2016-11-20T10:51:00Z">
          <w:pPr>
            <w:pStyle w:val="Default"/>
            <w:spacing w:before="120"/>
          </w:pPr>
        </w:pPrChange>
      </w:pPr>
      <w:del w:id="176" w:author="Michael Colvin" w:date="2016-11-20T11:01:00Z">
        <w:r w:rsidDel="00A05BD1">
          <w:rPr>
            <w:b/>
            <w:sz w:val="22"/>
            <w:szCs w:val="22"/>
          </w:rPr>
          <w:delText>Budget Justification:</w:delText>
        </w:r>
      </w:del>
    </w:p>
    <w:p w:rsidR="00BC3D4A" w:rsidRPr="00727594" w:rsidDel="00A05BD1" w:rsidRDefault="00992817">
      <w:pPr>
        <w:pStyle w:val="Default"/>
        <w:numPr>
          <w:ilvl w:val="1"/>
          <w:numId w:val="2"/>
        </w:numPr>
        <w:tabs>
          <w:tab w:val="decimal" w:pos="8640"/>
        </w:tabs>
        <w:spacing w:before="120"/>
        <w:rPr>
          <w:del w:id="177" w:author="Michael Colvin" w:date="2016-11-20T11:01:00Z"/>
          <w:b/>
          <w:sz w:val="22"/>
          <w:szCs w:val="22"/>
        </w:rPr>
        <w:pPrChange w:id="178" w:author="Michael Colvin" w:date="2016-11-20T10:51:00Z">
          <w:pPr>
            <w:pStyle w:val="Default"/>
            <w:numPr>
              <w:numId w:val="2"/>
            </w:numPr>
            <w:spacing w:before="120"/>
            <w:ind w:left="720" w:hanging="360"/>
          </w:pPr>
        </w:pPrChange>
      </w:pPr>
      <w:del w:id="179" w:author="Michael Colvin" w:date="2016-11-20T11:01:00Z">
        <w:r w:rsidRPr="00BF1047" w:rsidDel="00A05BD1">
          <w:rPr>
            <w:sz w:val="22"/>
            <w:szCs w:val="22"/>
            <w:u w:val="single"/>
          </w:rPr>
          <w:delText>Salaries, wages, and fringe benefits:</w:delText>
        </w:r>
        <w:r w:rsidDel="00A05BD1">
          <w:rPr>
            <w:sz w:val="22"/>
            <w:szCs w:val="22"/>
          </w:rPr>
          <w:delText xml:space="preserve"> </w:delText>
        </w:r>
      </w:del>
    </w:p>
    <w:p w:rsidR="005A136B" w:rsidRPr="00727594" w:rsidDel="00A05BD1" w:rsidRDefault="00992817">
      <w:pPr>
        <w:pStyle w:val="Default"/>
        <w:numPr>
          <w:ilvl w:val="1"/>
          <w:numId w:val="2"/>
        </w:numPr>
        <w:tabs>
          <w:tab w:val="decimal" w:pos="8640"/>
        </w:tabs>
        <w:spacing w:before="120"/>
        <w:rPr>
          <w:del w:id="180" w:author="Michael Colvin" w:date="2016-11-20T11:01:00Z"/>
          <w:b/>
          <w:i/>
          <w:sz w:val="22"/>
          <w:szCs w:val="22"/>
          <w:rPrChange w:id="181" w:author="Michael Colvin" w:date="2016-11-20T10:16:00Z">
            <w:rPr>
              <w:del w:id="182" w:author="Michael Colvin" w:date="2016-11-20T11:01:00Z"/>
              <w:sz w:val="22"/>
              <w:szCs w:val="22"/>
            </w:rPr>
          </w:rPrChange>
        </w:rPr>
        <w:pPrChange w:id="183" w:author="Michael Colvin" w:date="2016-11-20T10:51:00Z">
          <w:pPr>
            <w:pStyle w:val="Default"/>
            <w:numPr>
              <w:numId w:val="2"/>
            </w:numPr>
            <w:spacing w:before="120"/>
            <w:ind w:left="720" w:hanging="360"/>
          </w:pPr>
        </w:pPrChange>
      </w:pPr>
      <w:del w:id="184" w:author="Michael Colvin" w:date="2016-11-20T11:01:00Z">
        <w:r w:rsidRPr="00BF1047" w:rsidDel="00A05BD1">
          <w:rPr>
            <w:sz w:val="22"/>
            <w:szCs w:val="22"/>
            <w:u w:val="single"/>
          </w:rPr>
          <w:delText>Travel</w:delText>
        </w:r>
        <w:r w:rsidDel="00A05BD1">
          <w:rPr>
            <w:sz w:val="22"/>
            <w:szCs w:val="22"/>
          </w:rPr>
          <w:delText xml:space="preserve">: </w:delText>
        </w:r>
      </w:del>
    </w:p>
    <w:p w:rsidR="006F0573" w:rsidRPr="00A05BD1" w:rsidDel="00A05BD1" w:rsidRDefault="00992817">
      <w:pPr>
        <w:pStyle w:val="Default"/>
        <w:tabs>
          <w:tab w:val="decimal" w:pos="7920"/>
          <w:tab w:val="decimal" w:pos="8640"/>
        </w:tabs>
        <w:spacing w:before="120"/>
        <w:ind w:left="360"/>
        <w:rPr>
          <w:del w:id="185" w:author="Michael Colvin" w:date="2016-11-20T11:01:00Z"/>
          <w:sz w:val="22"/>
          <w:szCs w:val="22"/>
        </w:rPr>
        <w:pPrChange w:id="186" w:author="Michael Colvin" w:date="2016-11-20T10:54:00Z">
          <w:pPr>
            <w:pStyle w:val="Default"/>
            <w:numPr>
              <w:numId w:val="2"/>
            </w:numPr>
            <w:spacing w:before="120"/>
            <w:ind w:left="720" w:hanging="360"/>
          </w:pPr>
        </w:pPrChange>
      </w:pPr>
      <w:del w:id="187" w:author="Michael Colvin" w:date="2016-11-20T11:01:00Z">
        <w:r w:rsidRPr="00BF1047" w:rsidDel="00A05BD1">
          <w:rPr>
            <w:sz w:val="22"/>
            <w:szCs w:val="22"/>
            <w:u w:val="single"/>
          </w:rPr>
          <w:delText>Supplies</w:delText>
        </w:r>
        <w:r w:rsidDel="00A05BD1">
          <w:rPr>
            <w:sz w:val="22"/>
            <w:szCs w:val="22"/>
          </w:rPr>
          <w:delText xml:space="preserve">: </w:delText>
        </w:r>
      </w:del>
    </w:p>
    <w:p w:rsidR="0060757F" w:rsidRPr="0060757F" w:rsidRDefault="00992817">
      <w:pPr>
        <w:pStyle w:val="Default"/>
        <w:tabs>
          <w:tab w:val="decimal" w:pos="8640"/>
        </w:tabs>
        <w:spacing w:before="120"/>
        <w:ind w:left="360"/>
        <w:rPr>
          <w:b/>
        </w:rPr>
        <w:pPrChange w:id="188" w:author="Michael Colvin" w:date="2016-11-20T10:46:00Z">
          <w:pPr>
            <w:pStyle w:val="Default"/>
            <w:numPr>
              <w:numId w:val="2"/>
            </w:numPr>
            <w:spacing w:before="120"/>
            <w:ind w:left="720" w:hanging="360"/>
          </w:pPr>
        </w:pPrChange>
      </w:pPr>
      <w:del w:id="189" w:author="Michael Colvin" w:date="2016-11-20T07:43:00Z">
        <w:r w:rsidRPr="007D467E" w:rsidDel="006F0573">
          <w:rPr>
            <w:sz w:val="22"/>
            <w:szCs w:val="22"/>
            <w:u w:val="single"/>
          </w:rPr>
          <w:delText xml:space="preserve">Indirect </w:delText>
        </w:r>
      </w:del>
      <w:del w:id="190" w:author="Michael Colvin" w:date="2016-11-20T11:01:00Z">
        <w:r w:rsidRPr="007D467E" w:rsidDel="00A05BD1">
          <w:rPr>
            <w:sz w:val="22"/>
            <w:szCs w:val="22"/>
            <w:u w:val="single"/>
          </w:rPr>
          <w:delText>costs</w:delText>
        </w:r>
      </w:del>
      <w:del w:id="191" w:author="Michael Colvin" w:date="2016-11-20T07:20:00Z">
        <w:r w:rsidDel="001D6282">
          <w:rPr>
            <w:sz w:val="22"/>
            <w:szCs w:val="22"/>
          </w:rPr>
          <w:delText xml:space="preserve">: </w:delText>
        </w:r>
      </w:del>
    </w:p>
    <w:p w:rsidR="00756525" w:rsidRPr="00756525" w:rsidRDefault="00756525">
      <w:pPr>
        <w:tabs>
          <w:tab w:val="decimal" w:pos="8640"/>
        </w:tabs>
        <w:spacing w:before="120" w:line="240" w:lineRule="auto"/>
        <w:rPr>
          <w:b/>
        </w:rPr>
        <w:pPrChange w:id="192" w:author="Michael Colvin" w:date="2016-11-20T07:41:00Z">
          <w:pPr>
            <w:spacing w:before="120" w:line="240" w:lineRule="auto"/>
          </w:pPr>
        </w:pPrChange>
      </w:pPr>
      <w:r w:rsidRPr="00756525">
        <w:rPr>
          <w:b/>
        </w:rPr>
        <w:t>LITERATURE CITED:</w:t>
      </w:r>
    </w:p>
    <w:p w:rsidR="00756525" w:rsidRPr="006F0573" w:rsidRDefault="00756525" w:rsidP="00756525">
      <w:pPr>
        <w:rPr>
          <w:ins w:id="193" w:author="Michael Colvin" w:date="2016-11-20T06:52:00Z"/>
        </w:rPr>
      </w:pPr>
      <w:proofErr w:type="spellStart"/>
      <w:proofErr w:type="gramStart"/>
      <w:r w:rsidRPr="00124314">
        <w:t>Bonnot</w:t>
      </w:r>
      <w:proofErr w:type="spellEnd"/>
      <w:r w:rsidRPr="00124314">
        <w:t>, T. W., F</w:t>
      </w:r>
      <w:r w:rsidRPr="006907F0">
        <w:t xml:space="preserve">. R. Thompson III, J. J. </w:t>
      </w:r>
      <w:proofErr w:type="spellStart"/>
      <w:r w:rsidRPr="006907F0">
        <w:t>Millspaugh</w:t>
      </w:r>
      <w:proofErr w:type="spellEnd"/>
      <w:r w:rsidRPr="006907F0">
        <w:t>, and D. T. Jones-</w:t>
      </w:r>
      <w:proofErr w:type="spellStart"/>
      <w:r w:rsidRPr="006907F0">
        <w:t>Farrand</w:t>
      </w:r>
      <w:proofErr w:type="spellEnd"/>
      <w:r w:rsidRPr="006907F0">
        <w:t>.</w:t>
      </w:r>
      <w:proofErr w:type="gramEnd"/>
      <w:r w:rsidRPr="006907F0">
        <w:t xml:space="preserve"> 2013. Landscape-based </w:t>
      </w:r>
      <w:r w:rsidRPr="002C1B23">
        <w:t>population viability models demonstrate importance of strategic conservation planning for birds. Biological Conservation 165:104-114.</w:t>
      </w:r>
    </w:p>
    <w:p w:rsidR="006907F0" w:rsidRPr="006907F0" w:rsidRDefault="006907F0" w:rsidP="00756525">
      <w:ins w:id="194" w:author="Michael Colvin" w:date="2016-11-20T06:52:00Z">
        <w:r w:rsidRPr="006907F0">
          <w:rPr>
            <w:rFonts w:cs="Segoe UI"/>
            <w:color w:val="000000"/>
            <w:highlight w:val="yellow"/>
            <w:rPrChange w:id="195" w:author="Michael Colvin" w:date="2016-11-20T06:53:00Z">
              <w:rPr>
                <w:rFonts w:ascii="Segoe UI" w:hAnsi="Segoe UI" w:cs="Segoe UI"/>
                <w:color w:val="000000"/>
                <w:sz w:val="28"/>
                <w:szCs w:val="28"/>
                <w:highlight w:val="yellow"/>
              </w:rPr>
            </w:rPrChange>
          </w:rPr>
          <w:t>Conroy</w:t>
        </w:r>
        <w:r w:rsidRPr="006907F0">
          <w:rPr>
            <w:rFonts w:cs="Segoe UI"/>
            <w:rPrChange w:id="196" w:author="Michael Colvin" w:date="2016-11-20T06:53:00Z">
              <w:rPr>
                <w:rFonts w:ascii="Segoe UI" w:hAnsi="Segoe UI" w:cs="Segoe UI"/>
                <w:sz w:val="28"/>
                <w:szCs w:val="28"/>
              </w:rPr>
            </w:rPrChange>
          </w:rPr>
          <w:t xml:space="preserve">, M. </w:t>
        </w:r>
        <w:proofErr w:type="gramStart"/>
        <w:r w:rsidRPr="006907F0">
          <w:rPr>
            <w:rFonts w:cs="Segoe UI"/>
            <w:rPrChange w:id="197" w:author="Michael Colvin" w:date="2016-11-20T06:53:00Z">
              <w:rPr>
                <w:rFonts w:ascii="Segoe UI" w:hAnsi="Segoe UI" w:cs="Segoe UI"/>
                <w:sz w:val="28"/>
                <w:szCs w:val="28"/>
              </w:rPr>
            </w:rPrChange>
          </w:rPr>
          <w:t>J.,</w:t>
        </w:r>
        <w:proofErr w:type="gramEnd"/>
        <w:r w:rsidRPr="006907F0">
          <w:rPr>
            <w:rFonts w:cs="Segoe UI"/>
            <w:rPrChange w:id="198" w:author="Michael Colvin" w:date="2016-11-20T06:53:00Z">
              <w:rPr>
                <w:rFonts w:ascii="Segoe UI" w:hAnsi="Segoe UI" w:cs="Segoe UI"/>
                <w:sz w:val="28"/>
                <w:szCs w:val="28"/>
              </w:rPr>
            </w:rPrChange>
          </w:rPr>
          <w:t xml:space="preserve"> and J. T. Peterson. 2013. Decision making in natural resource management: a structured, adaptive approach. Wiley</w:t>
        </w:r>
      </w:ins>
      <w:ins w:id="199" w:author="Michael Colvin" w:date="2016-11-20T11:11:00Z">
        <w:r w:rsidR="006F3618">
          <w:rPr>
            <w:rFonts w:cs="Segoe UI"/>
          </w:rPr>
          <w:t xml:space="preserve">-Blackwell, </w:t>
        </w:r>
        <w:r w:rsidR="006F3618" w:rsidRPr="002C1B23">
          <w:t>West Sussex, UK</w:t>
        </w:r>
        <w:proofErr w:type="gramStart"/>
        <w:r w:rsidR="006F3618" w:rsidRPr="002C1B23">
          <w:t>.</w:t>
        </w:r>
      </w:ins>
      <w:ins w:id="200" w:author="Michael Colvin" w:date="2016-11-20T06:52:00Z">
        <w:r w:rsidRPr="006907F0">
          <w:rPr>
            <w:rFonts w:cs="Segoe UI"/>
            <w:rPrChange w:id="201" w:author="Michael Colvin" w:date="2016-11-20T06:53:00Z">
              <w:rPr>
                <w:rFonts w:ascii="Segoe UI" w:hAnsi="Segoe UI" w:cs="Segoe UI"/>
                <w:sz w:val="28"/>
                <w:szCs w:val="28"/>
              </w:rPr>
            </w:rPrChange>
          </w:rPr>
          <w:t>.</w:t>
        </w:r>
      </w:ins>
      <w:proofErr w:type="gramEnd"/>
    </w:p>
    <w:p w:rsidR="00756525" w:rsidRPr="001D6282" w:rsidRDefault="00756525" w:rsidP="00756525">
      <w:proofErr w:type="gramStart"/>
      <w:r w:rsidRPr="002C1B23">
        <w:lastRenderedPageBreak/>
        <w:t xml:space="preserve">Gregory, R. D., L. Failing, M. </w:t>
      </w:r>
      <w:proofErr w:type="spellStart"/>
      <w:r w:rsidRPr="002C1B23">
        <w:t>Harstone</w:t>
      </w:r>
      <w:proofErr w:type="spellEnd"/>
      <w:r w:rsidRPr="002C1B23">
        <w:t xml:space="preserve">, G. Long, T. </w:t>
      </w:r>
      <w:proofErr w:type="spellStart"/>
      <w:r w:rsidRPr="002C1B23">
        <w:t>McDaniels</w:t>
      </w:r>
      <w:proofErr w:type="spellEnd"/>
      <w:r w:rsidRPr="002C1B23">
        <w:t xml:space="preserve">, and D. </w:t>
      </w:r>
      <w:proofErr w:type="spellStart"/>
      <w:r w:rsidRPr="002C1B23">
        <w:t>Ohlson</w:t>
      </w:r>
      <w:proofErr w:type="spellEnd"/>
      <w:r w:rsidRPr="002C1B23">
        <w:t>.</w:t>
      </w:r>
      <w:proofErr w:type="gramEnd"/>
      <w:r w:rsidRPr="002C1B23">
        <w:t xml:space="preserve"> 2012. Structured decision making: a practical guide to environmental management choices. </w:t>
      </w:r>
      <w:proofErr w:type="gramStart"/>
      <w:r w:rsidRPr="002C1B23">
        <w:t>Wiley-Blackwell, West Sussex, UK.</w:t>
      </w:r>
      <w:proofErr w:type="gramEnd"/>
    </w:p>
    <w:p w:rsidR="00756525" w:rsidRPr="00124314" w:rsidRDefault="00756525" w:rsidP="00756525">
      <w:proofErr w:type="gramStart"/>
      <w:r w:rsidRPr="006F0573">
        <w:t>Gregory, R. and G. Long.</w:t>
      </w:r>
      <w:proofErr w:type="gramEnd"/>
      <w:r w:rsidRPr="006F0573">
        <w:t xml:space="preserve"> 2009</w:t>
      </w:r>
      <w:r w:rsidRPr="00124314">
        <w:t>. Using Structured Decision Making to Help Implement a Precautionary Approach to Endangered Species Management. Risk Analysis 29:518-532.</w:t>
      </w:r>
    </w:p>
    <w:p w:rsidR="00992817" w:rsidRDefault="00992817" w:rsidP="00FA4C61"/>
    <w:sectPr w:rsidR="00992817" w:rsidSect="00654D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1" w:author="Michael Colvin" w:date="2016-11-21T13:02:00Z" w:initials="MC">
    <w:p w:rsidR="00987CF5" w:rsidRDefault="00987CF5">
      <w:pPr>
        <w:pStyle w:val="CommentText"/>
      </w:pPr>
      <w:r>
        <w:rPr>
          <w:rStyle w:val="CommentReference"/>
        </w:rPr>
        <w:annotationRef/>
      </w:r>
      <w:r>
        <w:t>I need to adjust this down a bit to get to 160k and it needs to be approved by Sponsored Programs</w:t>
      </w:r>
    </w:p>
  </w:comment>
  <w:comment w:id="120" w:author="Michael Colvin" w:date="2016-11-21T13:02:00Z" w:initials="MC">
    <w:p w:rsidR="001D067D" w:rsidRDefault="001D067D">
      <w:pPr>
        <w:pStyle w:val="CommentText"/>
      </w:pPr>
      <w:r>
        <w:rPr>
          <w:rStyle w:val="CommentReference"/>
        </w:rPr>
        <w:annotationRef/>
      </w:r>
      <w:r>
        <w:t>New FMLA requires us to do 47500 to exempt from overtime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7EA0"/>
    <w:multiLevelType w:val="hybridMultilevel"/>
    <w:tmpl w:val="3B605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47A0F"/>
    <w:multiLevelType w:val="hybridMultilevel"/>
    <w:tmpl w:val="B8FA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34D60"/>
    <w:multiLevelType w:val="hybridMultilevel"/>
    <w:tmpl w:val="43F0C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065BE"/>
    <w:multiLevelType w:val="hybridMultilevel"/>
    <w:tmpl w:val="8952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85ABB"/>
    <w:multiLevelType w:val="hybridMultilevel"/>
    <w:tmpl w:val="6CAEE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E0tDQ2NTQwMTAwNjNR0lEKTi0uzszPAykwqgUAuwpGpCwAAAA="/>
  </w:docVars>
  <w:rsids>
    <w:rsidRoot w:val="00FA4C61"/>
    <w:rsid w:val="00062A5F"/>
    <w:rsid w:val="001D067D"/>
    <w:rsid w:val="001D6282"/>
    <w:rsid w:val="001F1DC6"/>
    <w:rsid w:val="002C1B23"/>
    <w:rsid w:val="002D4B99"/>
    <w:rsid w:val="00350FD5"/>
    <w:rsid w:val="0042565F"/>
    <w:rsid w:val="00435F7A"/>
    <w:rsid w:val="00444E0C"/>
    <w:rsid w:val="004A34A2"/>
    <w:rsid w:val="00500B11"/>
    <w:rsid w:val="0050798F"/>
    <w:rsid w:val="005A136B"/>
    <w:rsid w:val="005D2720"/>
    <w:rsid w:val="0060757F"/>
    <w:rsid w:val="00654DC1"/>
    <w:rsid w:val="006834E1"/>
    <w:rsid w:val="006907F0"/>
    <w:rsid w:val="006F0573"/>
    <w:rsid w:val="006F3618"/>
    <w:rsid w:val="00727594"/>
    <w:rsid w:val="00756525"/>
    <w:rsid w:val="00772A46"/>
    <w:rsid w:val="0077570E"/>
    <w:rsid w:val="007C23E8"/>
    <w:rsid w:val="007F777A"/>
    <w:rsid w:val="00836637"/>
    <w:rsid w:val="008E2F4A"/>
    <w:rsid w:val="00901226"/>
    <w:rsid w:val="0093110A"/>
    <w:rsid w:val="00934F52"/>
    <w:rsid w:val="00987CF5"/>
    <w:rsid w:val="00992817"/>
    <w:rsid w:val="00A05BD1"/>
    <w:rsid w:val="00A7737F"/>
    <w:rsid w:val="00BC3D4A"/>
    <w:rsid w:val="00C00F90"/>
    <w:rsid w:val="00C02D4A"/>
    <w:rsid w:val="00C11CE8"/>
    <w:rsid w:val="00C255E1"/>
    <w:rsid w:val="00D5219B"/>
    <w:rsid w:val="00DB0B04"/>
    <w:rsid w:val="00E248F9"/>
    <w:rsid w:val="00FA4C61"/>
    <w:rsid w:val="00FF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46"/>
    <w:pPr>
      <w:ind w:left="720"/>
      <w:contextualSpacing/>
    </w:pPr>
  </w:style>
  <w:style w:type="paragraph" w:customStyle="1" w:styleId="Default">
    <w:name w:val="Default"/>
    <w:rsid w:val="009928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9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65F"/>
    <w:rPr>
      <w:sz w:val="16"/>
      <w:szCs w:val="16"/>
    </w:rPr>
  </w:style>
  <w:style w:type="paragraph" w:styleId="CommentText">
    <w:name w:val="annotation text"/>
    <w:basedOn w:val="Normal"/>
    <w:link w:val="CommentTextChar"/>
    <w:uiPriority w:val="99"/>
    <w:semiHidden/>
    <w:unhideWhenUsed/>
    <w:rsid w:val="0042565F"/>
    <w:pPr>
      <w:spacing w:line="240" w:lineRule="auto"/>
    </w:pPr>
    <w:rPr>
      <w:sz w:val="20"/>
      <w:szCs w:val="20"/>
    </w:rPr>
  </w:style>
  <w:style w:type="character" w:customStyle="1" w:styleId="CommentTextChar">
    <w:name w:val="Comment Text Char"/>
    <w:basedOn w:val="DefaultParagraphFont"/>
    <w:link w:val="CommentText"/>
    <w:uiPriority w:val="99"/>
    <w:semiHidden/>
    <w:rsid w:val="0042565F"/>
    <w:rPr>
      <w:sz w:val="20"/>
      <w:szCs w:val="20"/>
    </w:rPr>
  </w:style>
  <w:style w:type="paragraph" w:styleId="CommentSubject">
    <w:name w:val="annotation subject"/>
    <w:basedOn w:val="CommentText"/>
    <w:next w:val="CommentText"/>
    <w:link w:val="CommentSubjectChar"/>
    <w:uiPriority w:val="99"/>
    <w:semiHidden/>
    <w:unhideWhenUsed/>
    <w:rsid w:val="0042565F"/>
    <w:rPr>
      <w:b/>
      <w:bCs/>
    </w:rPr>
  </w:style>
  <w:style w:type="character" w:customStyle="1" w:styleId="CommentSubjectChar">
    <w:name w:val="Comment Subject Char"/>
    <w:basedOn w:val="CommentTextChar"/>
    <w:link w:val="CommentSubject"/>
    <w:uiPriority w:val="99"/>
    <w:semiHidden/>
    <w:rsid w:val="0042565F"/>
    <w:rPr>
      <w:b/>
      <w:bCs/>
      <w:sz w:val="20"/>
      <w:szCs w:val="20"/>
    </w:rPr>
  </w:style>
  <w:style w:type="paragraph" w:styleId="BalloonText">
    <w:name w:val="Balloon Text"/>
    <w:basedOn w:val="Normal"/>
    <w:link w:val="BalloonTextChar"/>
    <w:uiPriority w:val="99"/>
    <w:semiHidden/>
    <w:unhideWhenUsed/>
    <w:rsid w:val="00425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46"/>
    <w:pPr>
      <w:ind w:left="720"/>
      <w:contextualSpacing/>
    </w:pPr>
  </w:style>
  <w:style w:type="paragraph" w:customStyle="1" w:styleId="Default">
    <w:name w:val="Default"/>
    <w:rsid w:val="009928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9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65F"/>
    <w:rPr>
      <w:sz w:val="16"/>
      <w:szCs w:val="16"/>
    </w:rPr>
  </w:style>
  <w:style w:type="paragraph" w:styleId="CommentText">
    <w:name w:val="annotation text"/>
    <w:basedOn w:val="Normal"/>
    <w:link w:val="CommentTextChar"/>
    <w:uiPriority w:val="99"/>
    <w:semiHidden/>
    <w:unhideWhenUsed/>
    <w:rsid w:val="0042565F"/>
    <w:pPr>
      <w:spacing w:line="240" w:lineRule="auto"/>
    </w:pPr>
    <w:rPr>
      <w:sz w:val="20"/>
      <w:szCs w:val="20"/>
    </w:rPr>
  </w:style>
  <w:style w:type="character" w:customStyle="1" w:styleId="CommentTextChar">
    <w:name w:val="Comment Text Char"/>
    <w:basedOn w:val="DefaultParagraphFont"/>
    <w:link w:val="CommentText"/>
    <w:uiPriority w:val="99"/>
    <w:semiHidden/>
    <w:rsid w:val="0042565F"/>
    <w:rPr>
      <w:sz w:val="20"/>
      <w:szCs w:val="20"/>
    </w:rPr>
  </w:style>
  <w:style w:type="paragraph" w:styleId="CommentSubject">
    <w:name w:val="annotation subject"/>
    <w:basedOn w:val="CommentText"/>
    <w:next w:val="CommentText"/>
    <w:link w:val="CommentSubjectChar"/>
    <w:uiPriority w:val="99"/>
    <w:semiHidden/>
    <w:unhideWhenUsed/>
    <w:rsid w:val="0042565F"/>
    <w:rPr>
      <w:b/>
      <w:bCs/>
    </w:rPr>
  </w:style>
  <w:style w:type="character" w:customStyle="1" w:styleId="CommentSubjectChar">
    <w:name w:val="Comment Subject Char"/>
    <w:basedOn w:val="CommentTextChar"/>
    <w:link w:val="CommentSubject"/>
    <w:uiPriority w:val="99"/>
    <w:semiHidden/>
    <w:rsid w:val="0042565F"/>
    <w:rPr>
      <w:b/>
      <w:bCs/>
      <w:sz w:val="20"/>
      <w:szCs w:val="20"/>
    </w:rPr>
  </w:style>
  <w:style w:type="paragraph" w:styleId="BalloonText">
    <w:name w:val="Balloon Text"/>
    <w:basedOn w:val="Normal"/>
    <w:link w:val="BalloonTextChar"/>
    <w:uiPriority w:val="99"/>
    <w:semiHidden/>
    <w:unhideWhenUsed/>
    <w:rsid w:val="00425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54016">
      <w:bodyDiv w:val="1"/>
      <w:marLeft w:val="0"/>
      <w:marRight w:val="0"/>
      <w:marTop w:val="0"/>
      <w:marBottom w:val="0"/>
      <w:divBdr>
        <w:top w:val="none" w:sz="0" w:space="0" w:color="auto"/>
        <w:left w:val="none" w:sz="0" w:space="0" w:color="auto"/>
        <w:bottom w:val="none" w:sz="0" w:space="0" w:color="auto"/>
        <w:right w:val="none" w:sz="0" w:space="0" w:color="auto"/>
      </w:divBdr>
    </w:div>
    <w:div w:id="159443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Jones-Farrand, David</dc:creator>
  <cp:keywords/>
  <dc:description/>
  <cp:lastModifiedBy>Michael Colvin</cp:lastModifiedBy>
  <cp:revision>19</cp:revision>
  <dcterms:created xsi:type="dcterms:W3CDTF">2016-11-15T16:58:00Z</dcterms:created>
  <dcterms:modified xsi:type="dcterms:W3CDTF">2016-11-21T19:02:00Z</dcterms:modified>
</cp:coreProperties>
</file>