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6612D" w14:textId="090782B5" w:rsidR="00811699" w:rsidRPr="00811699" w:rsidRDefault="002D13FC" w:rsidP="004C6AA0">
      <w:pPr>
        <w:spacing w:line="276" w:lineRule="auto"/>
        <w:contextualSpacing/>
        <w:rPr>
          <w:b/>
          <w:color w:val="FF0000"/>
        </w:rPr>
      </w:pPr>
      <w:r w:rsidRPr="00811699">
        <w:rPr>
          <w:b/>
          <w:color w:val="FF0000"/>
        </w:rPr>
        <w:t>Sharing the floodplain</w:t>
      </w:r>
      <w:r w:rsidR="004C6AA0" w:rsidRPr="00811699">
        <w:rPr>
          <w:b/>
          <w:color w:val="FF0000"/>
        </w:rPr>
        <w:t xml:space="preserve">: </w:t>
      </w:r>
      <w:r w:rsidR="00811699" w:rsidRPr="00811699">
        <w:rPr>
          <w:b/>
          <w:color w:val="FF0000"/>
        </w:rPr>
        <w:t>A strategic decision framework to balance floodplain conservation investments among taxa in the Lower Mississippi River</w:t>
      </w:r>
    </w:p>
    <w:p w14:paraId="06F024E0" w14:textId="3B00BD0E" w:rsidR="000F4E04" w:rsidRDefault="000F4E04" w:rsidP="004C6AA0">
      <w:pPr>
        <w:spacing w:line="276" w:lineRule="auto"/>
        <w:contextualSpacing/>
        <w:rPr>
          <w:b/>
        </w:rPr>
      </w:pPr>
      <w:commentRangeStart w:id="0"/>
      <w:r>
        <w:rPr>
          <w:b/>
        </w:rPr>
        <w:t xml:space="preserve">Targeted </w:t>
      </w:r>
      <w:commentRangeEnd w:id="0"/>
      <w:r>
        <w:rPr>
          <w:rStyle w:val="CommentReference"/>
        </w:rPr>
        <w:commentReference w:id="0"/>
      </w:r>
      <w:r>
        <w:rPr>
          <w:b/>
        </w:rPr>
        <w:t>conservation investments: A strategic decision framework for floodplain dependent fishes in the Lower Mississippi River</w:t>
      </w:r>
    </w:p>
    <w:p w14:paraId="0F98FC53" w14:textId="661DC894" w:rsidR="000F4E04" w:rsidRDefault="000F4E04" w:rsidP="004C6AA0">
      <w:pPr>
        <w:spacing w:line="276" w:lineRule="auto"/>
        <w:contextualSpacing/>
        <w:rPr>
          <w:b/>
        </w:rPr>
      </w:pPr>
    </w:p>
    <w:p w14:paraId="77CF8495" w14:textId="72B64BF1" w:rsidR="00154DF8" w:rsidRDefault="00154DF8" w:rsidP="00E2112A">
      <w:pPr>
        <w:spacing w:before="240" w:line="276" w:lineRule="auto"/>
        <w:contextualSpacing/>
        <w:rPr>
          <w:b/>
        </w:rPr>
      </w:pPr>
      <w:del w:id="1" w:author="Michael Colvin" w:date="2017-07-05T17:27:00Z">
        <w:r w:rsidDel="00C95901">
          <w:rPr>
            <w:b/>
          </w:rPr>
          <w:delText>PRINCIPAL</w:delText>
        </w:r>
        <w:r w:rsidRPr="00312F42" w:rsidDel="00C95901">
          <w:rPr>
            <w:b/>
          </w:rPr>
          <w:delText xml:space="preserve"> </w:delText>
        </w:r>
      </w:del>
      <w:r>
        <w:rPr>
          <w:b/>
        </w:rPr>
        <w:t>INVESTIGATOR</w:t>
      </w:r>
      <w:ins w:id="2" w:author="Michael Colvin" w:date="2017-07-05T17:27:00Z">
        <w:r w:rsidR="00C95901">
          <w:rPr>
            <w:b/>
          </w:rPr>
          <w:t>S</w:t>
        </w:r>
      </w:ins>
      <w:r w:rsidRPr="00312F42">
        <w:rPr>
          <w:b/>
        </w:rPr>
        <w:t>:</w:t>
      </w:r>
    </w:p>
    <w:p w14:paraId="6F1E2EDA" w14:textId="77777777" w:rsidR="00154DF8" w:rsidRDefault="00154DF8" w:rsidP="00E2112A">
      <w:pPr>
        <w:spacing w:line="276" w:lineRule="auto"/>
        <w:contextualSpacing/>
      </w:pPr>
      <w:r>
        <w:t>Michael Colvin</w:t>
      </w:r>
      <w:r w:rsidRPr="007A2BCB">
        <w:t xml:space="preserve">, </w:t>
      </w:r>
      <w:r>
        <w:t>Assistant Professor, Wildlife Fisheries &amp; Aquaculture, Mississippi State University</w:t>
      </w:r>
    </w:p>
    <w:p w14:paraId="73F86298" w14:textId="3BA6A1FE" w:rsidR="00154DF8" w:rsidRPr="00D220F7" w:rsidDel="00C95901" w:rsidRDefault="00154DF8" w:rsidP="00E2112A">
      <w:pPr>
        <w:spacing w:line="276" w:lineRule="auto"/>
        <w:contextualSpacing/>
        <w:rPr>
          <w:del w:id="3" w:author="Michael Colvin" w:date="2017-07-05T17:27:00Z"/>
          <w:b/>
        </w:rPr>
      </w:pPr>
      <w:del w:id="4" w:author="Michael Colvin" w:date="2017-07-05T17:27:00Z">
        <w:r w:rsidDel="00C95901">
          <w:rPr>
            <w:b/>
          </w:rPr>
          <w:delText>ADDITONAL</w:delText>
        </w:r>
        <w:r w:rsidRPr="00D220F7" w:rsidDel="00C95901">
          <w:rPr>
            <w:b/>
          </w:rPr>
          <w:delText xml:space="preserve"> </w:delText>
        </w:r>
        <w:r w:rsidDel="00C95901">
          <w:rPr>
            <w:b/>
          </w:rPr>
          <w:delText>INVESTIGATOR</w:delText>
        </w:r>
        <w:r w:rsidRPr="00D220F7" w:rsidDel="00C95901">
          <w:rPr>
            <w:b/>
          </w:rPr>
          <w:delText>:</w:delText>
        </w:r>
      </w:del>
    </w:p>
    <w:p w14:paraId="1AEB55BC" w14:textId="77777777" w:rsidR="00154DF8" w:rsidRDefault="00154DF8" w:rsidP="00E2112A">
      <w:pPr>
        <w:spacing w:line="276" w:lineRule="auto"/>
        <w:contextualSpacing/>
      </w:pPr>
      <w:r>
        <w:t xml:space="preserve">David Schumann, Postdoctoral Associate, Wildlife Fisheries &amp; Aquaculture, Mississippi State University </w:t>
      </w:r>
    </w:p>
    <w:p w14:paraId="5144D228" w14:textId="77777777" w:rsidR="00154DF8" w:rsidRDefault="00154DF8" w:rsidP="00E2112A">
      <w:pPr>
        <w:spacing w:line="276" w:lineRule="auto"/>
        <w:contextualSpacing/>
      </w:pPr>
    </w:p>
    <w:p w14:paraId="583F1F99" w14:textId="77777777" w:rsidR="00154DF8" w:rsidRPr="00D220F7" w:rsidRDefault="00154DF8" w:rsidP="00E2112A">
      <w:pPr>
        <w:spacing w:line="276" w:lineRule="auto"/>
        <w:contextualSpacing/>
        <w:rPr>
          <w:b/>
        </w:rPr>
      </w:pPr>
      <w:r w:rsidRPr="00D220F7">
        <w:rPr>
          <w:b/>
        </w:rPr>
        <w:t>BACKGROUND AND INTRODUCTION</w:t>
      </w:r>
    </w:p>
    <w:p w14:paraId="695B8D56" w14:textId="709B2842" w:rsidR="00C6595F" w:rsidRDefault="00F4108F" w:rsidP="00CB3280">
      <w:pPr>
        <w:spacing w:line="276" w:lineRule="auto"/>
        <w:contextualSpacing/>
      </w:pPr>
      <w:r>
        <w:t xml:space="preserve">Uncertainty has </w:t>
      </w:r>
      <w:r w:rsidR="00CD7714">
        <w:t xml:space="preserve">long obstructed conservation </w:t>
      </w:r>
      <w:ins w:id="5" w:author="Michael Colvin" w:date="2017-07-05T17:24:00Z">
        <w:r w:rsidR="00C95901">
          <w:t xml:space="preserve">planning, </w:t>
        </w:r>
      </w:ins>
      <w:r w:rsidR="00CD7714">
        <w:t>decision making</w:t>
      </w:r>
      <w:r>
        <w:t xml:space="preserve"> and limited </w:t>
      </w:r>
      <w:r w:rsidR="00CD7714">
        <w:t>management</w:t>
      </w:r>
      <w:r>
        <w:t xml:space="preserve"> efforts </w:t>
      </w:r>
      <w:r w:rsidR="00CD7714">
        <w:t xml:space="preserve">for rare species, recreational fisheries, and entire landscapes </w:t>
      </w:r>
      <w:r w:rsidR="00A43FEA">
        <w:t>(</w:t>
      </w:r>
      <w:r w:rsidR="00CD7714">
        <w:t xml:space="preserve">Gregory and Long 2009; </w:t>
      </w:r>
      <w:r w:rsidR="008D77BE">
        <w:t>Irwin et al. 2011; Conroy and Peterson 2013</w:t>
      </w:r>
      <w:r w:rsidR="00A43FEA">
        <w:t>)</w:t>
      </w:r>
      <w:r w:rsidR="00D23A98">
        <w:t xml:space="preserve">. </w:t>
      </w:r>
      <w:r w:rsidR="00A43FEA">
        <w:t xml:space="preserve">Decision makers </w:t>
      </w:r>
      <w:r w:rsidR="007D241D">
        <w:t>must</w:t>
      </w:r>
      <w:r w:rsidR="00A43FEA">
        <w:t xml:space="preserve"> </w:t>
      </w:r>
      <w:r w:rsidR="00FD4EAF">
        <w:t>select</w:t>
      </w:r>
      <w:r w:rsidR="007D241D">
        <w:t xml:space="preserve"> </w:t>
      </w:r>
      <w:r w:rsidR="00FD4EAF">
        <w:t xml:space="preserve">management actions from a </w:t>
      </w:r>
      <w:r w:rsidR="00A43FEA">
        <w:t xml:space="preserve">diverse </w:t>
      </w:r>
      <w:r w:rsidR="00FD4EAF">
        <w:t xml:space="preserve">candidate pool </w:t>
      </w:r>
      <w:r w:rsidR="00A43FEA">
        <w:t>(</w:t>
      </w:r>
      <w:r w:rsidR="00A43FEA" w:rsidRPr="00DA63BA">
        <w:rPr>
          <w:i/>
        </w:rPr>
        <w:t>e.g.,</w:t>
      </w:r>
      <w:r w:rsidR="00A43FEA" w:rsidRPr="00154DF8">
        <w:t xml:space="preserve"> restoring habitat, protecting areas, reducing anthropogenic mortality)</w:t>
      </w:r>
      <w:r w:rsidR="00FD4EAF">
        <w:t xml:space="preserve"> </w:t>
      </w:r>
      <w:r w:rsidR="00CD7714">
        <w:t xml:space="preserve">without certain outcomes </w:t>
      </w:r>
      <w:r w:rsidR="00A43FEA">
        <w:t xml:space="preserve">by </w:t>
      </w:r>
      <w:r w:rsidR="00FD4EAF">
        <w:t>weighing</w:t>
      </w:r>
      <w:r w:rsidR="00A43FEA">
        <w:t xml:space="preserve"> </w:t>
      </w:r>
      <w:r w:rsidR="00FD4EAF">
        <w:t>projected</w:t>
      </w:r>
      <w:r w:rsidR="007D241D">
        <w:t xml:space="preserve"> biological responses and</w:t>
      </w:r>
      <w:r w:rsidR="00C6595F">
        <w:t xml:space="preserve"> implementation costs</w:t>
      </w:r>
      <w:r w:rsidR="007D241D">
        <w:t xml:space="preserve"> against </w:t>
      </w:r>
      <w:r w:rsidR="00C6595F">
        <w:t xml:space="preserve">associated doubt </w:t>
      </w:r>
      <w:r w:rsidR="00FD4EAF">
        <w:t>(</w:t>
      </w:r>
      <w:proofErr w:type="spellStart"/>
      <w:r w:rsidR="00FD4EAF">
        <w:t>Bannot</w:t>
      </w:r>
      <w:proofErr w:type="spellEnd"/>
      <w:r w:rsidR="00FD4EAF">
        <w:t xml:space="preserve"> et al. 2013; </w:t>
      </w:r>
      <w:r w:rsidR="00C6595F">
        <w:t xml:space="preserve">Tulloch et al. 2015; Roux et al. 2016; Smith et al. </w:t>
      </w:r>
      <w:r w:rsidR="00C6595F" w:rsidRPr="006C7DDD">
        <w:rPr>
          <w:i/>
        </w:rPr>
        <w:t>in press</w:t>
      </w:r>
      <w:r w:rsidR="00C6595F">
        <w:t>)</w:t>
      </w:r>
      <w:r w:rsidR="00FD4EAF">
        <w:t>.</w:t>
      </w:r>
      <w:r w:rsidR="00FD4EAF" w:rsidRPr="00FD4EAF">
        <w:t xml:space="preserve"> </w:t>
      </w:r>
      <w:r w:rsidR="00FD4EAF">
        <w:t xml:space="preserve">Alternative management decisions </w:t>
      </w:r>
      <w:r w:rsidR="007D241D">
        <w:t>force</w:t>
      </w:r>
      <w:r w:rsidR="00FD4EAF">
        <w:t xml:space="preserve"> managers to consider numerous ecological trade-offs </w:t>
      </w:r>
      <w:r w:rsidR="007D241D">
        <w:t>while</w:t>
      </w:r>
      <w:r w:rsidR="00FD4EAF">
        <w:t xml:space="preserve"> navigat</w:t>
      </w:r>
      <w:r w:rsidR="007D241D">
        <w:t>ing</w:t>
      </w:r>
      <w:r w:rsidR="00C6595F">
        <w:t xml:space="preserve"> </w:t>
      </w:r>
      <w:r w:rsidR="00FD4EAF">
        <w:t>possible social and political pressures (</w:t>
      </w:r>
      <w:r w:rsidR="009015BA">
        <w:t>Irwin et al. 2011</w:t>
      </w:r>
      <w:r w:rsidR="00FD4EAF">
        <w:t>).</w:t>
      </w:r>
      <w:r w:rsidR="00C6595F">
        <w:t xml:space="preserve"> </w:t>
      </w:r>
      <w:r w:rsidR="00CB3280">
        <w:t xml:space="preserve">By critically examining decision alternatives, managers can best allocate limited resources to robust actions that minimize risk </w:t>
      </w:r>
      <w:r w:rsidR="003157AA">
        <w:t xml:space="preserve">or are most likely to </w:t>
      </w:r>
      <w:del w:id="6" w:author="Michael Colvin" w:date="2017-07-05T17:25:00Z">
        <w:r w:rsidR="003157AA" w:rsidDel="00C95901">
          <w:delText xml:space="preserve">succeed </w:delText>
        </w:r>
      </w:del>
      <w:ins w:id="7" w:author="Michael Colvin" w:date="2017-07-05T17:25:00Z">
        <w:r w:rsidR="00C95901">
          <w:t>achieve management o</w:t>
        </w:r>
      </w:ins>
      <w:ins w:id="8" w:author="Michael Colvin" w:date="2017-07-05T17:26:00Z">
        <w:r w:rsidR="00C95901">
          <w:t>bjectives</w:t>
        </w:r>
      </w:ins>
      <w:ins w:id="9" w:author="Michael Colvin" w:date="2017-07-05T17:25:00Z">
        <w:r w:rsidR="00C95901">
          <w:t xml:space="preserve"> </w:t>
        </w:r>
      </w:ins>
      <w:del w:id="10" w:author="Michael Colvin" w:date="2017-07-05T17:26:00Z">
        <w:r w:rsidR="00CB3280" w:rsidDel="00C95901">
          <w:delText>in an uncertain future</w:delText>
        </w:r>
      </w:del>
      <w:ins w:id="11" w:author="Michael Colvin" w:date="2017-07-05T17:26:00Z">
        <w:r w:rsidR="00C95901">
          <w:t>given uncertainty</w:t>
        </w:r>
      </w:ins>
      <w:r w:rsidR="00CB3280">
        <w:t xml:space="preserve"> (</w:t>
      </w:r>
      <w:proofErr w:type="spellStart"/>
      <w:r w:rsidR="00CB3280">
        <w:t>Joesph</w:t>
      </w:r>
      <w:proofErr w:type="spellEnd"/>
      <w:r w:rsidR="00CB3280">
        <w:t xml:space="preserve"> et al. 2009; </w:t>
      </w:r>
      <w:proofErr w:type="spellStart"/>
      <w:r w:rsidR="00CB3280">
        <w:t>Linke</w:t>
      </w:r>
      <w:proofErr w:type="spellEnd"/>
      <w:r w:rsidR="00CB3280">
        <w:t xml:space="preserve"> et al. 2011; Tulloch et al. 2015).</w:t>
      </w:r>
    </w:p>
    <w:p w14:paraId="4BAE300E" w14:textId="77777777" w:rsidR="00C6595F" w:rsidRDefault="00C6595F" w:rsidP="00FD4EAF">
      <w:pPr>
        <w:spacing w:line="276" w:lineRule="auto"/>
        <w:contextualSpacing/>
      </w:pPr>
    </w:p>
    <w:p w14:paraId="0B1BC741" w14:textId="02A15B6D" w:rsidR="001762B9" w:rsidRDefault="00685F64" w:rsidP="008342E9">
      <w:pPr>
        <w:spacing w:line="276" w:lineRule="auto"/>
        <w:contextualSpacing/>
      </w:pPr>
      <w:r w:rsidRPr="00154DF8">
        <w:t>Structured decision</w:t>
      </w:r>
      <w:r>
        <w:t>-</w:t>
      </w:r>
      <w:r w:rsidRPr="00154DF8">
        <w:t xml:space="preserve">making </w:t>
      </w:r>
      <w:r>
        <w:t>(SDM)</w:t>
      </w:r>
      <w:r w:rsidRPr="000C1486">
        <w:t xml:space="preserve"> </w:t>
      </w:r>
      <w:r w:rsidR="00E67F5B">
        <w:t>provides a framework to</w:t>
      </w:r>
      <w:r w:rsidR="00651ED0">
        <w:t xml:space="preserve"> </w:t>
      </w:r>
      <w:r w:rsidR="00E67F5B">
        <w:t>assess</w:t>
      </w:r>
      <w:r>
        <w:t xml:space="preserve"> competing management alternatives </w:t>
      </w:r>
      <w:r w:rsidR="00651ED0">
        <w:t xml:space="preserve">using </w:t>
      </w:r>
      <w:r>
        <w:t>explicit</w:t>
      </w:r>
      <w:r w:rsidRPr="00154DF8">
        <w:t xml:space="preserve"> </w:t>
      </w:r>
      <w:r>
        <w:t>measures</w:t>
      </w:r>
      <w:r w:rsidRPr="00154DF8">
        <w:t xml:space="preserve"> </w:t>
      </w:r>
      <w:r>
        <w:t xml:space="preserve">of </w:t>
      </w:r>
      <w:r w:rsidRPr="00154DF8">
        <w:t>uncertainties and trade</w:t>
      </w:r>
      <w:r>
        <w:t>-offs (</w:t>
      </w:r>
      <w:r w:rsidRPr="00154DF8">
        <w:t>Gregory and Long 2009</w:t>
      </w:r>
      <w:r>
        <w:t>;</w:t>
      </w:r>
      <w:r w:rsidRPr="000C1486">
        <w:t xml:space="preserve"> </w:t>
      </w:r>
      <w:r>
        <w:t>Gregory et al. 2012; Conroy and Peterson 2013</w:t>
      </w:r>
      <w:r w:rsidRPr="00154DF8">
        <w:t>).</w:t>
      </w:r>
      <w:r>
        <w:t xml:space="preserve"> Numerous conservation initiatives have recognized the utility of SDM to </w:t>
      </w:r>
      <w:r w:rsidR="00EC4D31">
        <w:t>simplify</w:t>
      </w:r>
      <w:r>
        <w:t xml:space="preserve"> decision </w:t>
      </w:r>
      <w:r w:rsidR="00EC4D31">
        <w:t>making</w:t>
      </w:r>
      <w:r w:rsidR="00E67F5B">
        <w:t>, organize strategic action,</w:t>
      </w:r>
      <w:r w:rsidR="00EC4D31">
        <w:t xml:space="preserve"> and directly compare the effects </w:t>
      </w:r>
      <w:r w:rsidR="00651ED0">
        <w:t xml:space="preserve">of </w:t>
      </w:r>
      <w:r w:rsidR="00EC4D31">
        <w:t>management on</w:t>
      </w:r>
      <w:r w:rsidR="00EC4D31">
        <w:rPr>
          <w:rFonts w:cs="Times New Roman"/>
        </w:rPr>
        <w:t xml:space="preserve"> multiple species</w:t>
      </w:r>
      <w:r w:rsidR="00EC4D31" w:rsidRPr="00EC4D31">
        <w:rPr>
          <w:rFonts w:cs="Times New Roman"/>
        </w:rPr>
        <w:t xml:space="preserve"> </w:t>
      </w:r>
      <w:r w:rsidR="00EC4D31">
        <w:rPr>
          <w:rFonts w:cs="Times New Roman"/>
        </w:rPr>
        <w:t>under various landscape change s</w:t>
      </w:r>
      <w:r w:rsidR="00EC4D31" w:rsidRPr="007A2BCB">
        <w:rPr>
          <w:rFonts w:cs="Times New Roman"/>
        </w:rPr>
        <w:t>cenarios</w:t>
      </w:r>
      <w:r w:rsidR="00EC4D31">
        <w:t xml:space="preserve"> (</w:t>
      </w:r>
      <w:r w:rsidR="009015BA">
        <w:t xml:space="preserve">Peterson and Evans 2003; </w:t>
      </w:r>
      <w:r w:rsidR="00EC4D31">
        <w:t xml:space="preserve">Gregory and Long 2009; </w:t>
      </w:r>
      <w:r w:rsidR="008D77BE">
        <w:t xml:space="preserve">Miller et al. 2010; </w:t>
      </w:r>
      <w:proofErr w:type="spellStart"/>
      <w:r w:rsidR="00EC4D31">
        <w:t>Bannot</w:t>
      </w:r>
      <w:proofErr w:type="spellEnd"/>
      <w:r w:rsidR="00EC4D31">
        <w:t xml:space="preserve"> et al. 2013; Robinson et al. </w:t>
      </w:r>
      <w:r w:rsidR="009015BA">
        <w:t>2016</w:t>
      </w:r>
      <w:r w:rsidR="00EC4D31">
        <w:t>).</w:t>
      </w:r>
      <w:r w:rsidR="009015BA">
        <w:t xml:space="preserve"> </w:t>
      </w:r>
      <w:r w:rsidR="00E67F5B">
        <w:t>By deconstructing</w:t>
      </w:r>
      <w:r w:rsidR="00EC4D31">
        <w:t xml:space="preserve"> decision problem</w:t>
      </w:r>
      <w:r w:rsidR="00E67F5B">
        <w:t>s</w:t>
      </w:r>
      <w:r w:rsidR="00EC4D31">
        <w:t xml:space="preserve"> for deliberation and capturing important ecological and population processes</w:t>
      </w:r>
      <w:ins w:id="12" w:author="Michael Colvin" w:date="2017-07-05T17:28:00Z">
        <w:r w:rsidR="00C95901">
          <w:t xml:space="preserve"> and uncertainties</w:t>
        </w:r>
      </w:ins>
      <w:r w:rsidR="00EC4D31">
        <w:t xml:space="preserve">, SDM can identify management </w:t>
      </w:r>
      <w:r w:rsidR="00E67F5B">
        <w:t>strategies most likely</w:t>
      </w:r>
      <w:r w:rsidR="00EC4D31">
        <w:t xml:space="preserve"> to achieve the desires of key stakeholders</w:t>
      </w:r>
      <w:r w:rsidR="00EC4D31" w:rsidRPr="00EC4D31">
        <w:t xml:space="preserve"> </w:t>
      </w:r>
      <w:r w:rsidR="00EC4D31">
        <w:t>(</w:t>
      </w:r>
      <w:r w:rsidR="00651ED0">
        <w:t xml:space="preserve">Harrison and Qureshi 2000; </w:t>
      </w:r>
      <w:r w:rsidR="00EC4D31">
        <w:t xml:space="preserve">Goodwin and Wright 2004; </w:t>
      </w:r>
      <w:r w:rsidR="00A67DBB">
        <w:t>Conroy and Peterson 2013</w:t>
      </w:r>
      <w:r w:rsidR="00EC4D31">
        <w:t xml:space="preserve">). </w:t>
      </w:r>
      <w:r w:rsidR="001762B9">
        <w:t xml:space="preserve">This transparent modeling structure translates anticipated environmental change into population and/or community </w:t>
      </w:r>
      <w:r w:rsidR="00E67F5B">
        <w:t>responses</w:t>
      </w:r>
      <w:r w:rsidR="001762B9">
        <w:t xml:space="preserve"> </w:t>
      </w:r>
      <w:r w:rsidR="00E67F5B">
        <w:t xml:space="preserve">across space and time </w:t>
      </w:r>
      <w:r w:rsidR="001762B9">
        <w:t xml:space="preserve">and offers strong governance </w:t>
      </w:r>
      <w:r w:rsidR="008342E9">
        <w:t>when clear objectives and decision criteria are agreed upon by an engaged stakeholder group (</w:t>
      </w:r>
      <w:proofErr w:type="spellStart"/>
      <w:r w:rsidR="009015BA">
        <w:t>Bonnot</w:t>
      </w:r>
      <w:proofErr w:type="spellEnd"/>
      <w:r w:rsidR="009015BA">
        <w:t xml:space="preserve"> et al. 2011</w:t>
      </w:r>
      <w:r w:rsidR="008342E9">
        <w:t xml:space="preserve">; Smith et al. </w:t>
      </w:r>
      <w:r w:rsidR="008342E9" w:rsidRPr="008342E9">
        <w:rPr>
          <w:i/>
        </w:rPr>
        <w:t>in press</w:t>
      </w:r>
      <w:r w:rsidR="008342E9">
        <w:t xml:space="preserve">). </w:t>
      </w:r>
    </w:p>
    <w:p w14:paraId="4F74D4ED" w14:textId="77777777" w:rsidR="00E67F5B" w:rsidRDefault="00E67F5B" w:rsidP="00EC4D31">
      <w:pPr>
        <w:spacing w:line="276" w:lineRule="auto"/>
        <w:contextualSpacing/>
      </w:pPr>
    </w:p>
    <w:p w14:paraId="70EAFDB5" w14:textId="62333729" w:rsidR="00B31139" w:rsidRDefault="00022D86" w:rsidP="00290219">
      <w:pPr>
        <w:spacing w:line="276" w:lineRule="auto"/>
        <w:contextualSpacing/>
      </w:pPr>
      <w:r>
        <w:t>The Lower Mississippi River (LMR) has been largely modified to facilitate navigation and commerce which has degraded water quality, habitat heterogeneity, and fish assemblage structure (</w:t>
      </w:r>
      <w:proofErr w:type="spellStart"/>
      <w:r>
        <w:t>Poff</w:t>
      </w:r>
      <w:proofErr w:type="spellEnd"/>
      <w:r>
        <w:t xml:space="preserve"> et al. 1997; Humphries et al. 2002</w:t>
      </w:r>
      <w:r w:rsidRPr="0037526F">
        <w:t>;</w:t>
      </w:r>
      <w:r>
        <w:t xml:space="preserve"> Remo et al. 2009; Phelps et al. 2015). Today, fewer floodplain areas are inundated less frequently in channelized reaches (Shields 1995; Remo et al. 2009; Schramm et al. 2015). </w:t>
      </w:r>
      <w:r w:rsidR="00420105">
        <w:t xml:space="preserve">Although charismatic fauna </w:t>
      </w:r>
      <w:r w:rsidR="00290219">
        <w:t>(</w:t>
      </w:r>
      <w:r w:rsidR="00290219" w:rsidRPr="00290219">
        <w:rPr>
          <w:i/>
        </w:rPr>
        <w:t>e.g.,</w:t>
      </w:r>
      <w:r w:rsidR="00290219">
        <w:t xml:space="preserve"> </w:t>
      </w:r>
      <w:r w:rsidR="00420105">
        <w:t xml:space="preserve">Alligator Gar </w:t>
      </w:r>
      <w:proofErr w:type="spellStart"/>
      <w:r w:rsidR="00420105" w:rsidRPr="00A5013E">
        <w:rPr>
          <w:i/>
        </w:rPr>
        <w:t>Atractosteus</w:t>
      </w:r>
      <w:proofErr w:type="spellEnd"/>
      <w:r w:rsidR="00420105" w:rsidRPr="00A5013E">
        <w:rPr>
          <w:i/>
        </w:rPr>
        <w:t xml:space="preserve"> spatula</w:t>
      </w:r>
      <w:r w:rsidR="00290219" w:rsidRPr="00290219">
        <w:t>)</w:t>
      </w:r>
      <w:r w:rsidR="00420105" w:rsidRPr="00290219">
        <w:t xml:space="preserve"> </w:t>
      </w:r>
      <w:r w:rsidR="00420105">
        <w:t xml:space="preserve">are </w:t>
      </w:r>
      <w:r w:rsidR="00290219">
        <w:t xml:space="preserve">commonly associated with </w:t>
      </w:r>
      <w:r>
        <w:t>floodplain habitats</w:t>
      </w:r>
      <w:r w:rsidR="00290219">
        <w:t xml:space="preserve">, numerous </w:t>
      </w:r>
      <w:r>
        <w:t>other</w:t>
      </w:r>
      <w:r w:rsidR="00290219">
        <w:t xml:space="preserve"> fishes, waterfowl, and wildlife rely on </w:t>
      </w:r>
      <w:r>
        <w:t xml:space="preserve">the availability of these </w:t>
      </w:r>
      <w:r>
        <w:lastRenderedPageBreak/>
        <w:t xml:space="preserve">wetlands </w:t>
      </w:r>
      <w:r w:rsidR="00290219">
        <w:t>(</w:t>
      </w:r>
      <w:proofErr w:type="spellStart"/>
      <w:r w:rsidR="008D77BE">
        <w:t>Welcomme</w:t>
      </w:r>
      <w:proofErr w:type="spellEnd"/>
      <w:r w:rsidR="008D77BE">
        <w:t xml:space="preserve"> 1979; </w:t>
      </w:r>
      <w:proofErr w:type="spellStart"/>
      <w:r w:rsidR="008D77BE">
        <w:t>Buckmeier</w:t>
      </w:r>
      <w:proofErr w:type="spellEnd"/>
      <w:r w:rsidR="008D77BE">
        <w:t xml:space="preserve"> et al. 2013; </w:t>
      </w:r>
      <w:proofErr w:type="spellStart"/>
      <w:r w:rsidR="008D77BE">
        <w:t>Opperman</w:t>
      </w:r>
      <w:proofErr w:type="spellEnd"/>
      <w:r w:rsidR="008D77BE">
        <w:t xml:space="preserve"> et al. 2016</w:t>
      </w:r>
      <w:r w:rsidR="00290219">
        <w:t xml:space="preserve">). </w:t>
      </w:r>
      <w:r>
        <w:t>W</w:t>
      </w:r>
      <w:r w:rsidR="00290219">
        <w:t>idespread alteration</w:t>
      </w:r>
      <w:r>
        <w:t>s</w:t>
      </w:r>
      <w:r w:rsidR="00290219">
        <w:t xml:space="preserve"> </w:t>
      </w:r>
      <w:r>
        <w:t>to</w:t>
      </w:r>
      <w:r w:rsidR="00290219">
        <w:t xml:space="preserve"> riparian areas and disruptions to river-floodplain connectivity have been implicated in the declines of Alligator Gar and other floodplain dependent fishes (</w:t>
      </w:r>
      <w:proofErr w:type="spellStart"/>
      <w:r w:rsidR="0037526F">
        <w:t>Kluender</w:t>
      </w:r>
      <w:proofErr w:type="spellEnd"/>
      <w:r w:rsidR="0037526F">
        <w:t xml:space="preserve"> et al. 2017</w:t>
      </w:r>
      <w:r w:rsidR="00290219">
        <w:t xml:space="preserve">). </w:t>
      </w:r>
      <w:r w:rsidR="00460483">
        <w:t>Because Alligator Gar and many other fishes depend on highly connected flood</w:t>
      </w:r>
      <w:r w:rsidR="00945D0C">
        <w:t xml:space="preserve">plain habitats for reproduction and flow </w:t>
      </w:r>
      <w:proofErr w:type="spellStart"/>
      <w:r w:rsidR="00945D0C">
        <w:t>refugia</w:t>
      </w:r>
      <w:proofErr w:type="spellEnd"/>
      <w:r w:rsidR="00945D0C">
        <w:t xml:space="preserve"> (</w:t>
      </w:r>
      <w:r w:rsidR="009015BA">
        <w:t xml:space="preserve">Halls and </w:t>
      </w:r>
      <w:proofErr w:type="spellStart"/>
      <w:r w:rsidR="009015BA">
        <w:t>Welcomme</w:t>
      </w:r>
      <w:proofErr w:type="spellEnd"/>
      <w:r w:rsidR="009015BA">
        <w:t xml:space="preserve"> 2004; </w:t>
      </w:r>
      <w:r w:rsidR="008D77BE">
        <w:t xml:space="preserve">Pease et al. 2006; </w:t>
      </w:r>
      <w:proofErr w:type="spellStart"/>
      <w:r w:rsidR="009015BA">
        <w:t>Zeug</w:t>
      </w:r>
      <w:proofErr w:type="spellEnd"/>
      <w:r w:rsidR="009015BA">
        <w:t xml:space="preserve"> and </w:t>
      </w:r>
      <w:proofErr w:type="spellStart"/>
      <w:r w:rsidR="009015BA">
        <w:t>Winemiller</w:t>
      </w:r>
      <w:proofErr w:type="spellEnd"/>
      <w:r w:rsidR="009015BA">
        <w:t xml:space="preserve"> 2008</w:t>
      </w:r>
      <w:r w:rsidR="00945D0C">
        <w:t>)</w:t>
      </w:r>
      <w:r w:rsidR="00460483">
        <w:t>, managers are interested in reopening secondary channels and reconnecting</w:t>
      </w:r>
      <w:r w:rsidR="00945D0C">
        <w:t xml:space="preserve"> remote floodplain areas.</w:t>
      </w:r>
      <w:r w:rsidR="006C1051">
        <w:t xml:space="preserve"> </w:t>
      </w:r>
      <w:r>
        <w:t xml:space="preserve">A SDM approach has been proposed by the </w:t>
      </w:r>
      <w:r w:rsidR="00621AB6">
        <w:rPr>
          <w:rFonts w:cs="Times New Roman"/>
        </w:rPr>
        <w:t xml:space="preserve">Gulf Coastal Plains &amp; Ozarks (GCPO) Landscape Conservation Cooperative </w:t>
      </w:r>
      <w:r>
        <w:t>to identify</w:t>
      </w:r>
      <w:r w:rsidR="006C1051">
        <w:t xml:space="preserve"> areas to concentrate conservation investments and effective management strategies for available floodplains</w:t>
      </w:r>
      <w:r w:rsidR="00621AB6">
        <w:t>.</w:t>
      </w:r>
    </w:p>
    <w:p w14:paraId="23A81442" w14:textId="77777777" w:rsidR="00B31139" w:rsidRDefault="00B31139" w:rsidP="00A5013E">
      <w:pPr>
        <w:spacing w:line="276" w:lineRule="auto"/>
        <w:contextualSpacing/>
      </w:pPr>
    </w:p>
    <w:p w14:paraId="081321E7" w14:textId="65B973B0" w:rsidR="00945D0C" w:rsidRPr="00C4438E" w:rsidRDefault="00945D0C" w:rsidP="00C4438E">
      <w:pPr>
        <w:spacing w:line="276" w:lineRule="auto"/>
        <w:contextualSpacing/>
      </w:pPr>
      <w:r>
        <w:t xml:space="preserve">Populations of </w:t>
      </w:r>
      <w:r w:rsidRPr="00A5013E">
        <w:t xml:space="preserve">Alligator Gar </w:t>
      </w:r>
      <w:r>
        <w:t>and other lotic fishes are expected to benefit</w:t>
      </w:r>
      <w:r w:rsidRPr="00A5013E">
        <w:t xml:space="preserve"> from </w:t>
      </w:r>
      <w:r>
        <w:t xml:space="preserve">management that increases </w:t>
      </w:r>
      <w:r w:rsidRPr="00A5013E">
        <w:t>floodplain habitat</w:t>
      </w:r>
      <w:r w:rsidR="00621AB6">
        <w:t>s</w:t>
      </w:r>
      <w:r w:rsidRPr="00A5013E">
        <w:t xml:space="preserve"> in vegetated lowland areas</w:t>
      </w:r>
      <w:r w:rsidR="00621AB6">
        <w:t xml:space="preserve"> with little canopy cover</w:t>
      </w:r>
      <w:r>
        <w:t xml:space="preserve">. However, fishes are just one piece in the complex floodplain connectivity and management matrix that includes waterfowl, wildlife, </w:t>
      </w:r>
      <w:r w:rsidR="00C4438E">
        <w:t xml:space="preserve">invasive species, </w:t>
      </w:r>
      <w:r w:rsidR="00621AB6">
        <w:t>agriculture</w:t>
      </w:r>
      <w:r w:rsidR="0037526F">
        <w:t>, commerce, and flood control (Bayley 1995)</w:t>
      </w:r>
      <w:r>
        <w:t xml:space="preserve">. </w:t>
      </w:r>
      <w:r w:rsidR="006C1051">
        <w:t>Assessments of management strategies that require habitat acquisition and modification rarely cross the aquatic-terrestrial riparian threshold, despite the potential to impact taxa from both environments</w:t>
      </w:r>
      <w:r w:rsidR="00C4438E">
        <w:t xml:space="preserve"> (</w:t>
      </w:r>
      <w:proofErr w:type="spellStart"/>
      <w:r w:rsidR="009015BA">
        <w:t>Tockner</w:t>
      </w:r>
      <w:proofErr w:type="spellEnd"/>
      <w:r w:rsidR="009015BA">
        <w:t xml:space="preserve"> and Ward 1999; </w:t>
      </w:r>
      <w:proofErr w:type="spellStart"/>
      <w:r w:rsidR="009015BA">
        <w:t>Terrado</w:t>
      </w:r>
      <w:proofErr w:type="spellEnd"/>
      <w:r w:rsidR="009015BA">
        <w:t xml:space="preserve"> et al. 2016</w:t>
      </w:r>
      <w:r w:rsidR="00C4438E">
        <w:t>)</w:t>
      </w:r>
      <w:r w:rsidR="006C1051">
        <w:t xml:space="preserve">. </w:t>
      </w:r>
      <w:r w:rsidR="00C4438E">
        <w:t xml:space="preserve">By understanding the relative responsiveness of different taxa to proposed management actions, we can describe appropriate locations and trade-offs in strategies used to inundate and reconnect floodplain habitats. Although ecological improvements are probable, management must also consider anthropogenic uses of these valuable wetland areas. </w:t>
      </w:r>
    </w:p>
    <w:p w14:paraId="170A867C" w14:textId="77777777" w:rsidR="00945D0C" w:rsidRDefault="00945D0C" w:rsidP="00E2112A">
      <w:pPr>
        <w:spacing w:line="276" w:lineRule="auto"/>
        <w:contextualSpacing/>
        <w:rPr>
          <w:b/>
        </w:rPr>
      </w:pPr>
    </w:p>
    <w:p w14:paraId="724586F6" w14:textId="70578978" w:rsidR="009B2449" w:rsidRDefault="009B2449" w:rsidP="009B2449">
      <w:pPr>
        <w:spacing w:line="276" w:lineRule="auto"/>
        <w:contextualSpacing/>
        <w:rPr>
          <w:b/>
        </w:rPr>
      </w:pPr>
      <w:r>
        <w:rPr>
          <w:b/>
        </w:rPr>
        <w:t>DECISION PROBLEM</w:t>
      </w:r>
    </w:p>
    <w:p w14:paraId="69260A37" w14:textId="59899BC4" w:rsidR="003D5C68" w:rsidRDefault="003D5C68" w:rsidP="009B2449">
      <w:pPr>
        <w:spacing w:line="276" w:lineRule="auto"/>
        <w:contextualSpacing/>
        <w:rPr>
          <w:ins w:id="13" w:author="Michael Colvin" w:date="2017-07-06T10:02:00Z"/>
          <w:color w:val="FF0000"/>
        </w:rPr>
      </w:pPr>
      <w:ins w:id="14" w:author="Michael Colvin" w:date="2017-07-06T09:56:00Z">
        <w:r>
          <w:rPr>
            <w:color w:val="FF0000"/>
          </w:rPr>
          <w:t>Access to floodplains by floodplain dependent fishes is limited by anthropogenic modification</w:t>
        </w:r>
      </w:ins>
      <w:ins w:id="15" w:author="Michael Colvin" w:date="2017-07-06T09:57:00Z">
        <w:r>
          <w:rPr>
            <w:color w:val="FF0000"/>
          </w:rPr>
          <w:t>s</w:t>
        </w:r>
      </w:ins>
      <w:ins w:id="16" w:author="Michael Colvin" w:date="2017-07-06T09:56:00Z">
        <w:r>
          <w:rPr>
            <w:color w:val="FF0000"/>
          </w:rPr>
          <w:t xml:space="preserve"> of the lower Mississippi River</w:t>
        </w:r>
      </w:ins>
      <w:ins w:id="17" w:author="Michael Colvin" w:date="2017-07-06T09:57:00Z">
        <w:r>
          <w:rPr>
            <w:color w:val="FF0000"/>
          </w:rPr>
          <w:t xml:space="preserve">. Modifications, in part, were done to prevent flooding of agricultural and private lands. </w:t>
        </w:r>
      </w:ins>
      <w:ins w:id="18" w:author="Michael Colvin" w:date="2017-07-06T10:04:00Z">
        <w:r>
          <w:rPr>
            <w:color w:val="FF0000"/>
          </w:rPr>
          <w:t>Land a</w:t>
        </w:r>
      </w:ins>
      <w:ins w:id="19" w:author="Michael Colvin" w:date="2017-07-06T09:59:00Z">
        <w:r>
          <w:rPr>
            <w:color w:val="FF0000"/>
          </w:rPr>
          <w:t>cquisition</w:t>
        </w:r>
      </w:ins>
      <w:ins w:id="20" w:author="Michael Colvin" w:date="2017-07-06T10:04:00Z">
        <w:r>
          <w:rPr>
            <w:color w:val="FF0000"/>
          </w:rPr>
          <w:t xml:space="preserve"> </w:t>
        </w:r>
      </w:ins>
      <w:ins w:id="21" w:author="Michael Colvin" w:date="2017-07-06T11:59:00Z">
        <w:r w:rsidR="00AB2231">
          <w:rPr>
            <w:color w:val="FF0000"/>
          </w:rPr>
          <w:t xml:space="preserve">by management agencies and other organizations </w:t>
        </w:r>
      </w:ins>
      <w:ins w:id="22" w:author="Michael Colvin" w:date="2017-07-06T10:04:00Z">
        <w:r>
          <w:rPr>
            <w:color w:val="FF0000"/>
          </w:rPr>
          <w:t>can potentially increase floodplain habitat if river co</w:t>
        </w:r>
        <w:r w:rsidR="00815441">
          <w:rPr>
            <w:color w:val="FF0000"/>
          </w:rPr>
          <w:t>nnectivity is restored. However</w:t>
        </w:r>
      </w:ins>
      <w:ins w:id="23" w:author="Michael Colvin" w:date="2017-07-06T10:06:00Z">
        <w:r w:rsidR="00815441">
          <w:rPr>
            <w:color w:val="FF0000"/>
          </w:rPr>
          <w:t xml:space="preserve">, resources to acquire lands are finite and </w:t>
        </w:r>
      </w:ins>
      <w:ins w:id="24" w:author="Michael Colvin" w:date="2017-07-06T12:00:00Z">
        <w:r w:rsidR="00AB2231">
          <w:rPr>
            <w:color w:val="FF0000"/>
          </w:rPr>
          <w:t xml:space="preserve">if multiple acquisitions opportunities exist then </w:t>
        </w:r>
      </w:ins>
      <w:ins w:id="25" w:author="Michael Colvin" w:date="2017-07-06T12:04:00Z">
        <w:r w:rsidR="00AB2231">
          <w:rPr>
            <w:color w:val="FF0000"/>
          </w:rPr>
          <w:t>a framework to identify</w:t>
        </w:r>
      </w:ins>
      <w:ins w:id="26" w:author="Michael Colvin" w:date="2017-07-06T12:00:00Z">
        <w:r w:rsidR="00AB2231">
          <w:rPr>
            <w:color w:val="FF0000"/>
          </w:rPr>
          <w:t xml:space="preserve"> </w:t>
        </w:r>
      </w:ins>
      <w:ins w:id="27" w:author="Michael Colvin" w:date="2017-07-06T12:02:00Z">
        <w:r w:rsidR="00AB2231">
          <w:rPr>
            <w:color w:val="FF0000"/>
          </w:rPr>
          <w:t>opportunities</w:t>
        </w:r>
      </w:ins>
      <w:ins w:id="28" w:author="Michael Colvin" w:date="2017-07-06T12:00:00Z">
        <w:r w:rsidR="00AB2231">
          <w:rPr>
            <w:color w:val="FF0000"/>
          </w:rPr>
          <w:t xml:space="preserve"> </w:t>
        </w:r>
      </w:ins>
      <w:ins w:id="29" w:author="Michael Colvin" w:date="2017-07-06T12:02:00Z">
        <w:r w:rsidR="00AB2231">
          <w:rPr>
            <w:color w:val="FF0000"/>
          </w:rPr>
          <w:t>that maximize the likelihood of achieving stakeholder objectives are needed</w:t>
        </w:r>
      </w:ins>
      <w:ins w:id="30" w:author="Michael Colvin" w:date="2017-07-06T10:13:00Z">
        <w:r w:rsidR="00815441">
          <w:rPr>
            <w:color w:val="FF0000"/>
          </w:rPr>
          <w:t xml:space="preserve">. </w:t>
        </w:r>
      </w:ins>
      <w:ins w:id="31" w:author="Michael Colvin" w:date="2017-07-06T12:08:00Z">
        <w:r w:rsidR="00AB2231">
          <w:rPr>
            <w:color w:val="FF0000"/>
          </w:rPr>
          <w:t>For example, restoration</w:t>
        </w:r>
        <w:r w:rsidR="00AB2231">
          <w:rPr>
            <w:color w:val="FF0000"/>
          </w:rPr>
          <w:t xml:space="preserve"> </w:t>
        </w:r>
        <w:r w:rsidR="00AB2231" w:rsidRPr="009B2449">
          <w:t>o</w:t>
        </w:r>
        <w:r w:rsidR="00AB2231">
          <w:t>f flood</w:t>
        </w:r>
        <w:r w:rsidR="00AB2231" w:rsidRPr="009B2449">
          <w:t xml:space="preserve">plain dependent fishes, with focus on Alligator Gar, </w:t>
        </w:r>
        <w:r w:rsidR="00AB2231">
          <w:t xml:space="preserve">in the Lower Mississippi River </w:t>
        </w:r>
        <w:r w:rsidR="00AB2231" w:rsidRPr="009B2449">
          <w:t>by identifying priority locations f</w:t>
        </w:r>
        <w:r w:rsidR="00AB2231">
          <w:t>or future easements and describing</w:t>
        </w:r>
        <w:r w:rsidR="00AB2231" w:rsidRPr="009B2449">
          <w:t xml:space="preserve"> best management practices for new properties and</w:t>
        </w:r>
        <w:r w:rsidR="00AB2231">
          <w:t xml:space="preserve"> those</w:t>
        </w:r>
        <w:r w:rsidR="00AB2231" w:rsidRPr="009B2449">
          <w:t xml:space="preserve"> </w:t>
        </w:r>
        <w:r w:rsidR="00AB2231">
          <w:t xml:space="preserve">currently </w:t>
        </w:r>
        <w:r w:rsidR="00AB2231" w:rsidRPr="009B2449">
          <w:t xml:space="preserve">in the </w:t>
        </w:r>
        <w:r w:rsidR="00AB2231">
          <w:t xml:space="preserve">GCPO </w:t>
        </w:r>
        <w:r w:rsidR="00AB2231" w:rsidRPr="009B2449">
          <w:t>conservation portfolio.</w:t>
        </w:r>
        <w:r w:rsidR="00AB2231">
          <w:rPr>
            <w:b/>
          </w:rPr>
          <w:t xml:space="preserve">  </w:t>
        </w:r>
      </w:ins>
      <w:ins w:id="32" w:author="Michael Colvin" w:date="2017-07-06T12:04:00Z">
        <w:r w:rsidR="00AB2231">
          <w:rPr>
            <w:color w:val="FF0000"/>
          </w:rPr>
          <w:t>Additionally,</w:t>
        </w:r>
      </w:ins>
      <w:ins w:id="33" w:author="Michael Colvin" w:date="2017-07-06T12:05:00Z">
        <w:r w:rsidR="00AB2231">
          <w:rPr>
            <w:color w:val="FF0000"/>
          </w:rPr>
          <w:t xml:space="preserve"> a framework to evaluate alternative</w:t>
        </w:r>
      </w:ins>
      <w:ins w:id="34" w:author="Michael Colvin" w:date="2017-07-06T12:04:00Z">
        <w:r w:rsidR="00AB2231">
          <w:rPr>
            <w:color w:val="FF0000"/>
          </w:rPr>
          <w:t xml:space="preserve"> restoration and management actions </w:t>
        </w:r>
      </w:ins>
      <w:ins w:id="35" w:author="Michael Colvin" w:date="2017-07-06T12:06:00Z">
        <w:r w:rsidR="00AB2231">
          <w:rPr>
            <w:color w:val="FF0000"/>
          </w:rPr>
          <w:t>of</w:t>
        </w:r>
      </w:ins>
      <w:ins w:id="36" w:author="Michael Colvin" w:date="2017-07-06T12:04:00Z">
        <w:r w:rsidR="00AB2231">
          <w:rPr>
            <w:color w:val="FF0000"/>
          </w:rPr>
          <w:t xml:space="preserve"> existing and future</w:t>
        </w:r>
      </w:ins>
      <w:ins w:id="37" w:author="Michael Colvin" w:date="2017-07-06T12:06:00Z">
        <w:r w:rsidR="00AB2231">
          <w:rPr>
            <w:color w:val="FF0000"/>
          </w:rPr>
          <w:t xml:space="preserve"> land</w:t>
        </w:r>
      </w:ins>
      <w:ins w:id="38" w:author="Michael Colvin" w:date="2017-07-06T12:04:00Z">
        <w:r w:rsidR="00AB2231">
          <w:rPr>
            <w:color w:val="FF0000"/>
          </w:rPr>
          <w:t xml:space="preserve"> acquisitions</w:t>
        </w:r>
      </w:ins>
      <w:ins w:id="39" w:author="Michael Colvin" w:date="2017-07-06T12:06:00Z">
        <w:r w:rsidR="00AB2231">
          <w:rPr>
            <w:color w:val="FF0000"/>
          </w:rPr>
          <w:t xml:space="preserve"> in the context of stakeholder objectives</w:t>
        </w:r>
      </w:ins>
      <w:ins w:id="40" w:author="Michael Colvin" w:date="2017-07-06T12:04:00Z">
        <w:r w:rsidR="00AB2231">
          <w:rPr>
            <w:color w:val="FF0000"/>
          </w:rPr>
          <w:t xml:space="preserve"> </w:t>
        </w:r>
      </w:ins>
      <w:ins w:id="41" w:author="Michael Colvin" w:date="2017-07-06T12:06:00Z">
        <w:r w:rsidR="00AB2231">
          <w:rPr>
            <w:color w:val="FF0000"/>
          </w:rPr>
          <w:t xml:space="preserve">is needed. </w:t>
        </w:r>
      </w:ins>
    </w:p>
    <w:p w14:paraId="2E263776" w14:textId="77777777" w:rsidR="003D5C68" w:rsidRDefault="003D5C68" w:rsidP="009B2449">
      <w:pPr>
        <w:spacing w:line="276" w:lineRule="auto"/>
        <w:contextualSpacing/>
        <w:rPr>
          <w:ins w:id="42" w:author="Michael Colvin" w:date="2017-07-06T10:02:00Z"/>
          <w:color w:val="FF0000"/>
        </w:rPr>
      </w:pPr>
    </w:p>
    <w:p w14:paraId="76D77511" w14:textId="1C966616" w:rsidR="009B2449" w:rsidRDefault="009B2449" w:rsidP="009B2449">
      <w:pPr>
        <w:spacing w:line="276" w:lineRule="auto"/>
        <w:contextualSpacing/>
        <w:rPr>
          <w:b/>
        </w:rPr>
      </w:pPr>
      <w:del w:id="43" w:author="Michael Colvin" w:date="2017-07-06T12:07:00Z">
        <w:r w:rsidRPr="00F524FF" w:rsidDel="00AB2231">
          <w:rPr>
            <w:color w:val="FF0000"/>
          </w:rPr>
          <w:delText>Maximize the “recovery”</w:delText>
        </w:r>
        <w:r w:rsidRPr="009B2449" w:rsidDel="00AB2231">
          <w:delText xml:space="preserve"> of flo</w:delText>
        </w:r>
      </w:del>
      <w:del w:id="44" w:author="Michael Colvin" w:date="2017-07-06T12:08:00Z">
        <w:r w:rsidRPr="009B2449" w:rsidDel="00AB2231">
          <w:delText xml:space="preserve">odplain dependent fishes, with focus on Alligator Gar, </w:delText>
        </w:r>
        <w:r w:rsidR="008B0071" w:rsidDel="00AB2231">
          <w:delText xml:space="preserve">in the Lower Mississippi River </w:delText>
        </w:r>
        <w:r w:rsidRPr="009B2449" w:rsidDel="00AB2231">
          <w:delText>by identifying priority locations f</w:delText>
        </w:r>
        <w:r w:rsidR="005D585B" w:rsidDel="00AB2231">
          <w:delText>or future easements and describing</w:delText>
        </w:r>
        <w:r w:rsidRPr="009B2449" w:rsidDel="00AB2231">
          <w:delText xml:space="preserve"> best management practices for new properties and</w:delText>
        </w:r>
        <w:r w:rsidR="005D585B" w:rsidDel="00AB2231">
          <w:delText xml:space="preserve"> those</w:delText>
        </w:r>
        <w:r w:rsidRPr="009B2449" w:rsidDel="00AB2231">
          <w:delText xml:space="preserve"> </w:delText>
        </w:r>
        <w:r w:rsidR="005D585B" w:rsidDel="00AB2231">
          <w:delText xml:space="preserve">currently </w:delText>
        </w:r>
        <w:r w:rsidRPr="009B2449" w:rsidDel="00AB2231">
          <w:delText xml:space="preserve">in the </w:delText>
        </w:r>
        <w:r w:rsidR="005B4FE5" w:rsidDel="00AB2231">
          <w:delText xml:space="preserve">GCPO </w:delText>
        </w:r>
        <w:r w:rsidRPr="009B2449" w:rsidDel="00AB2231">
          <w:delText>conservation portfolio</w:delText>
        </w:r>
      </w:del>
      <w:r w:rsidRPr="009B2449">
        <w:t>.</w:t>
      </w:r>
      <w:r>
        <w:rPr>
          <w:b/>
        </w:rPr>
        <w:t xml:space="preserve">  </w:t>
      </w:r>
    </w:p>
    <w:p w14:paraId="400ABBE7" w14:textId="77777777" w:rsidR="009B2449" w:rsidRDefault="009B2449" w:rsidP="00E2112A">
      <w:pPr>
        <w:spacing w:line="276" w:lineRule="auto"/>
        <w:contextualSpacing/>
        <w:rPr>
          <w:b/>
        </w:rPr>
      </w:pPr>
    </w:p>
    <w:p w14:paraId="497002FE" w14:textId="29847F4F" w:rsidR="00690A51" w:rsidRPr="00690A51" w:rsidRDefault="00690A51" w:rsidP="00690A51">
      <w:pPr>
        <w:spacing w:line="276" w:lineRule="auto"/>
        <w:contextualSpacing/>
        <w:rPr>
          <w:b/>
        </w:rPr>
      </w:pPr>
      <w:r w:rsidRPr="00690A51">
        <w:rPr>
          <w:b/>
        </w:rPr>
        <w:t>TWO</w:t>
      </w:r>
      <w:r w:rsidR="009B2449">
        <w:rPr>
          <w:b/>
        </w:rPr>
        <w:t xml:space="preserve"> “NESTED”</w:t>
      </w:r>
      <w:r w:rsidRPr="00690A51">
        <w:rPr>
          <w:b/>
        </w:rPr>
        <w:t xml:space="preserve"> </w:t>
      </w:r>
      <w:r w:rsidR="009B2449">
        <w:rPr>
          <w:b/>
        </w:rPr>
        <w:t>DECISION PROBLEMS</w:t>
      </w:r>
    </w:p>
    <w:p w14:paraId="398156A9" w14:textId="50D7194E" w:rsidR="00B153B6" w:rsidRPr="00B153B6" w:rsidDel="00AB2231" w:rsidRDefault="00B153B6" w:rsidP="00690A51">
      <w:pPr>
        <w:pStyle w:val="ListParagraph"/>
        <w:numPr>
          <w:ilvl w:val="0"/>
          <w:numId w:val="8"/>
        </w:numPr>
        <w:spacing w:line="276" w:lineRule="auto"/>
        <w:rPr>
          <w:del w:id="45" w:author="Michael Colvin" w:date="2017-07-06T12:08:00Z"/>
          <w:u w:val="single"/>
        </w:rPr>
      </w:pPr>
      <w:del w:id="46" w:author="Michael Colvin" w:date="2017-07-06T12:08:00Z">
        <w:r w:rsidRPr="00B153B6" w:rsidDel="00AB2231">
          <w:rPr>
            <w:u w:val="single"/>
          </w:rPr>
          <w:delText>REGIONAL</w:delText>
        </w:r>
      </w:del>
    </w:p>
    <w:p w14:paraId="65DD0E70" w14:textId="079D12D2" w:rsidR="00FA3A25" w:rsidRDefault="00690A51" w:rsidP="00AB2231">
      <w:pPr>
        <w:pStyle w:val="ListParagraph"/>
        <w:numPr>
          <w:ilvl w:val="0"/>
          <w:numId w:val="8"/>
        </w:numPr>
        <w:spacing w:line="276" w:lineRule="auto"/>
        <w:pPrChange w:id="47" w:author="Michael Colvin" w:date="2017-07-06T12:09:00Z">
          <w:pPr>
            <w:pStyle w:val="ListParagraph"/>
            <w:numPr>
              <w:ilvl w:val="1"/>
              <w:numId w:val="8"/>
            </w:numPr>
            <w:spacing w:line="276" w:lineRule="auto"/>
            <w:ind w:left="1440" w:hanging="360"/>
          </w:pPr>
        </w:pPrChange>
      </w:pPr>
      <w:r w:rsidRPr="00FA3A25">
        <w:rPr>
          <w:b/>
        </w:rPr>
        <w:lastRenderedPageBreak/>
        <w:t xml:space="preserve">Targeted </w:t>
      </w:r>
      <w:ins w:id="48" w:author="Michael Colvin" w:date="2017-07-06T12:09:00Z">
        <w:r w:rsidR="00AB2231">
          <w:rPr>
            <w:b/>
          </w:rPr>
          <w:t xml:space="preserve">regional </w:t>
        </w:r>
      </w:ins>
      <w:r w:rsidRPr="00FA3A25">
        <w:rPr>
          <w:b/>
        </w:rPr>
        <w:t>conservation investments</w:t>
      </w:r>
      <w:r w:rsidR="007D6907">
        <w:t xml:space="preserve">. </w:t>
      </w:r>
      <w:proofErr w:type="spellStart"/>
      <w:r w:rsidR="00FA3A25">
        <w:t>Bannot</w:t>
      </w:r>
      <w:proofErr w:type="spellEnd"/>
      <w:r w:rsidR="00FA3A25">
        <w:t xml:space="preserve"> et al. (2003) and others </w:t>
      </w:r>
      <w:r w:rsidR="00200B35">
        <w:t>demonstrate</w:t>
      </w:r>
      <w:r w:rsidR="00FA3A25">
        <w:t xml:space="preserve"> the importance of strategic conservation efforts in areas </w:t>
      </w:r>
      <w:r w:rsidR="00200B35">
        <w:t>that are most likely</w:t>
      </w:r>
      <w:r w:rsidR="00FA3A25">
        <w:t xml:space="preserve"> to achieve management objectives (</w:t>
      </w:r>
      <w:r w:rsidR="00FE1A0A">
        <w:t xml:space="preserve">Rodrigues et al. 2004; </w:t>
      </w:r>
      <w:proofErr w:type="spellStart"/>
      <w:r w:rsidR="00FE1A0A">
        <w:t>Abell</w:t>
      </w:r>
      <w:r w:rsidR="00FE1A0A">
        <w:rPr>
          <w:rFonts w:cstheme="minorHAnsi"/>
        </w:rPr>
        <w:t>á</w:t>
      </w:r>
      <w:r w:rsidR="00FE1A0A">
        <w:t>n</w:t>
      </w:r>
      <w:proofErr w:type="spellEnd"/>
      <w:r w:rsidR="00FE1A0A">
        <w:t xml:space="preserve"> et al. 2007; Copeland et al. 2013</w:t>
      </w:r>
      <w:r w:rsidR="00FA3A25">
        <w:t xml:space="preserve">). The allocation of resources to randomly selected easements are expected to </w:t>
      </w:r>
      <w:r w:rsidR="00200B35">
        <w:t>provide</w:t>
      </w:r>
      <w:r w:rsidR="00FA3A25">
        <w:t xml:space="preserve"> </w:t>
      </w:r>
      <w:r w:rsidR="00200B35">
        <w:t>few improvements</w:t>
      </w:r>
      <w:r w:rsidR="00FA3A25">
        <w:t xml:space="preserve"> to target taxa or </w:t>
      </w:r>
      <w:r w:rsidR="00200B35">
        <w:t xml:space="preserve">even </w:t>
      </w:r>
      <w:r w:rsidR="00FA3A25">
        <w:t>result in “ecological traps” that harm sensitive populations of mobile animals (</w:t>
      </w:r>
      <w:r w:rsidR="00A67DBB">
        <w:t xml:space="preserve">Donovan and Thompson 2001; </w:t>
      </w:r>
      <w:proofErr w:type="spellStart"/>
      <w:r w:rsidR="00A67DBB">
        <w:t>Bannot</w:t>
      </w:r>
      <w:proofErr w:type="spellEnd"/>
      <w:r w:rsidR="00A67DBB">
        <w:t xml:space="preserve"> et al. 2013</w:t>
      </w:r>
      <w:r w:rsidR="00FA3A25">
        <w:t xml:space="preserve">). This analysis would focus on the size and distribution of floodplain habitats and could help establish </w:t>
      </w:r>
      <w:r w:rsidR="00200B35">
        <w:t>important</w:t>
      </w:r>
      <w:r w:rsidR="00FA3A25">
        <w:t xml:space="preserve"> regions</w:t>
      </w:r>
      <w:r w:rsidR="00200B35">
        <w:t xml:space="preserve"> and configurations </w:t>
      </w:r>
      <w:r w:rsidR="00FA3A25">
        <w:t xml:space="preserve">for </w:t>
      </w:r>
      <w:r w:rsidR="00200B35">
        <w:t xml:space="preserve">future </w:t>
      </w:r>
      <w:r w:rsidR="00FA3A25">
        <w:t>easement acquisition</w:t>
      </w:r>
      <w:r w:rsidR="00200B35">
        <w:t>s</w:t>
      </w:r>
      <w:r w:rsidR="00FA3A25">
        <w:t xml:space="preserve">.   </w:t>
      </w:r>
    </w:p>
    <w:p w14:paraId="26F42C99" w14:textId="6B686809" w:rsidR="00B153B6" w:rsidRPr="00B153B6" w:rsidDel="00E150A2" w:rsidRDefault="00B153B6" w:rsidP="00E2112A">
      <w:pPr>
        <w:pStyle w:val="ListParagraph"/>
        <w:numPr>
          <w:ilvl w:val="0"/>
          <w:numId w:val="8"/>
        </w:numPr>
        <w:spacing w:line="276" w:lineRule="auto"/>
        <w:rPr>
          <w:del w:id="49" w:author="Michael Colvin" w:date="2017-07-06T12:09:00Z"/>
          <w:u w:val="single"/>
        </w:rPr>
      </w:pPr>
      <w:del w:id="50" w:author="Michael Colvin" w:date="2017-07-06T12:09:00Z">
        <w:r w:rsidRPr="00B153B6" w:rsidDel="00E150A2">
          <w:rPr>
            <w:u w:val="single"/>
          </w:rPr>
          <w:delText>LOCAL</w:delText>
        </w:r>
      </w:del>
    </w:p>
    <w:p w14:paraId="4687F241" w14:textId="5C3AA016" w:rsidR="00F4671B" w:rsidRDefault="00F4671B" w:rsidP="00E150A2">
      <w:pPr>
        <w:pStyle w:val="ListParagraph"/>
        <w:numPr>
          <w:ilvl w:val="0"/>
          <w:numId w:val="8"/>
        </w:numPr>
        <w:spacing w:line="276" w:lineRule="auto"/>
        <w:pPrChange w:id="51" w:author="Michael Colvin" w:date="2017-07-06T12:09:00Z">
          <w:pPr>
            <w:pStyle w:val="ListParagraph"/>
            <w:numPr>
              <w:ilvl w:val="1"/>
              <w:numId w:val="8"/>
            </w:numPr>
            <w:spacing w:line="276" w:lineRule="auto"/>
            <w:ind w:left="1440" w:hanging="360"/>
          </w:pPr>
        </w:pPrChange>
      </w:pPr>
      <w:r w:rsidRPr="00F4671B">
        <w:rPr>
          <w:b/>
        </w:rPr>
        <w:t>Sharing the floodplain</w:t>
      </w:r>
      <w:r>
        <w:t>. Numerous floodplains are actively managed for other wildlife and various anthropogenic uses (</w:t>
      </w:r>
      <w:r w:rsidRPr="00F4671B">
        <w:rPr>
          <w:i/>
        </w:rPr>
        <w:t>i.e.,</w:t>
      </w:r>
      <w:r>
        <w:t xml:space="preserve"> agriculture, recreational hunting, </w:t>
      </w:r>
      <w:proofErr w:type="gramStart"/>
      <w:r>
        <w:t>flood</w:t>
      </w:r>
      <w:proofErr w:type="gramEnd"/>
      <w:r>
        <w:t xml:space="preserve"> control). Existing refuges, wildlife management areas, and duck clubs are already able to manage floodplain habitats, primarily to benefit waterfowl. By balancing the needs of other wildlife (</w:t>
      </w:r>
      <w:r w:rsidRPr="00F4671B">
        <w:rPr>
          <w:i/>
        </w:rPr>
        <w:t>e.g.,</w:t>
      </w:r>
      <w:r>
        <w:t xml:space="preserve"> waterfowl) with the expected responses fishes, managers may be able to obtain additional value from properties currently in the GCPO conservation portfolio.  This analysis would focus on the timing and duration of flood</w:t>
      </w:r>
      <w:r w:rsidR="00086BA0">
        <w:t>plain inundation</w:t>
      </w:r>
      <w:r>
        <w:t xml:space="preserve"> events and could describe management that benefit</w:t>
      </w:r>
      <w:r w:rsidR="00086BA0">
        <w:t>s</w:t>
      </w:r>
      <w:r>
        <w:t xml:space="preserve"> fishes and other wildlife</w:t>
      </w:r>
      <w:r w:rsidR="00086BA0">
        <w:t xml:space="preserve"> within anthropogenic constraints</w:t>
      </w:r>
      <w:r>
        <w:t xml:space="preserve">. </w:t>
      </w:r>
    </w:p>
    <w:p w14:paraId="62727058" w14:textId="77777777" w:rsidR="006965F7" w:rsidRDefault="006965F7" w:rsidP="00E2112A">
      <w:pPr>
        <w:spacing w:line="276" w:lineRule="auto"/>
        <w:contextualSpacing/>
        <w:rPr>
          <w:b/>
        </w:rPr>
      </w:pPr>
    </w:p>
    <w:p w14:paraId="704E9F11" w14:textId="1BA6A0C5" w:rsidR="00E2112A" w:rsidRPr="00E2112A" w:rsidRDefault="00E2112A" w:rsidP="00E2112A">
      <w:pPr>
        <w:spacing w:line="276" w:lineRule="auto"/>
        <w:contextualSpacing/>
        <w:rPr>
          <w:b/>
        </w:rPr>
      </w:pPr>
      <w:r>
        <w:rPr>
          <w:b/>
        </w:rPr>
        <w:t>METHODS</w:t>
      </w:r>
    </w:p>
    <w:p w14:paraId="743533E6" w14:textId="7BD5A41A" w:rsidR="00C73F51" w:rsidRDefault="00C73F51" w:rsidP="00E2112A">
      <w:pPr>
        <w:spacing w:line="276" w:lineRule="auto"/>
        <w:contextualSpacing/>
      </w:pPr>
      <w:r>
        <w:t>We</w:t>
      </w:r>
      <w:r w:rsidR="006965F7">
        <w:t xml:space="preserve"> will </w:t>
      </w:r>
      <w:r w:rsidR="006965F7" w:rsidRPr="003E3C50">
        <w:t>coordinate with GCPO staff and partners to prototype an adaptive decision framework that incorporates potential future changes into current</w:t>
      </w:r>
      <w:r w:rsidR="006965F7">
        <w:t xml:space="preserve"> aquatic management decisions. </w:t>
      </w:r>
      <w:r w:rsidR="006965F7" w:rsidRPr="003E3C50">
        <w:t xml:space="preserve">Key to development of this prototype will be identification of a core technical advisory team </w:t>
      </w:r>
      <w:r>
        <w:t>consisting of</w:t>
      </w:r>
      <w:r w:rsidR="006965F7" w:rsidRPr="003E3C50">
        <w:t xml:space="preserve"> planners, managers</w:t>
      </w:r>
      <w:r>
        <w:t>,</w:t>
      </w:r>
      <w:r w:rsidR="006965F7" w:rsidRPr="003E3C50">
        <w:t xml:space="preserve"> and researchers to represent the diversity of</w:t>
      </w:r>
      <w:r w:rsidR="006965F7">
        <w:t xml:space="preserve"> stakeholders within the GCPO</w:t>
      </w:r>
      <w:r>
        <w:t xml:space="preserve"> (</w:t>
      </w:r>
      <w:r w:rsidR="008D77BE">
        <w:t xml:space="preserve">Miller et al. 2010; </w:t>
      </w:r>
      <w:r w:rsidR="009015BA">
        <w:t>Irwin et al. 2011</w:t>
      </w:r>
      <w:r>
        <w:t>)</w:t>
      </w:r>
      <w:r w:rsidR="006965F7">
        <w:t xml:space="preserve">. </w:t>
      </w:r>
      <w:r w:rsidRPr="003E3C50">
        <w:t>The core team</w:t>
      </w:r>
      <w:r>
        <w:t xml:space="preserve"> (</w:t>
      </w:r>
      <w:r w:rsidRPr="00C73F51">
        <w:rPr>
          <w:i/>
        </w:rPr>
        <w:t>i.e.,</w:t>
      </w:r>
      <w:r>
        <w:t xml:space="preserve"> stakeholders)</w:t>
      </w:r>
      <w:r w:rsidRPr="003E3C50">
        <w:t xml:space="preserve"> will </w:t>
      </w:r>
      <w:r>
        <w:t>help</w:t>
      </w:r>
      <w:r w:rsidRPr="003E3C50">
        <w:t xml:space="preserve"> to</w:t>
      </w:r>
      <w:ins w:id="52" w:author="Michael Colvin" w:date="2017-07-06T12:10:00Z">
        <w:r w:rsidR="00E150A2">
          <w:t xml:space="preserve"> additionally</w:t>
        </w:r>
      </w:ins>
      <w:bookmarkStart w:id="53" w:name="_GoBack"/>
      <w:bookmarkEnd w:id="53"/>
      <w:r w:rsidRPr="003E3C50">
        <w:t xml:space="preserve"> frame the problem, define </w:t>
      </w:r>
      <w:r w:rsidRPr="003E3C50">
        <w:rPr>
          <w:rFonts w:cs="Times New Roman"/>
        </w:rPr>
        <w:t xml:space="preserve">objectives and measures of performance, and identify </w:t>
      </w:r>
      <w:r w:rsidRPr="003E3C50">
        <w:t>a set of competing conservation strategies for evaluation</w:t>
      </w:r>
      <w:r>
        <w:t xml:space="preserve">. We </w:t>
      </w:r>
      <w:r w:rsidRPr="003E3C50">
        <w:t>will facilitate meetings of the core team and develop a set of analytical tools (</w:t>
      </w:r>
      <w:r w:rsidRPr="00C73F51">
        <w:rPr>
          <w:i/>
        </w:rPr>
        <w:t>e.g.,</w:t>
      </w:r>
      <w:r w:rsidRPr="003E3C50">
        <w:t xml:space="preserve"> species distribution models) that estimate the likelihood of success </w:t>
      </w:r>
      <w:r>
        <w:t>for each</w:t>
      </w:r>
      <w:r w:rsidRPr="003E3C50">
        <w:t xml:space="preserve"> potential conservation strateg</w:t>
      </w:r>
      <w:r>
        <w:t xml:space="preserve">y and evaluate </w:t>
      </w:r>
      <w:r w:rsidRPr="00E2112A">
        <w:rPr>
          <w:rFonts w:cstheme="minorHAnsi"/>
          <w:color w:val="000000"/>
        </w:rPr>
        <w:t>trade</w:t>
      </w:r>
      <w:r>
        <w:rPr>
          <w:rFonts w:cstheme="minorHAnsi"/>
          <w:color w:val="000000"/>
        </w:rPr>
        <w:t>-</w:t>
      </w:r>
      <w:r w:rsidRPr="00E2112A">
        <w:rPr>
          <w:rFonts w:cstheme="minorHAnsi"/>
          <w:color w:val="000000"/>
        </w:rPr>
        <w:t>offs among decision alternatives</w:t>
      </w:r>
      <w:r>
        <w:rPr>
          <w:rFonts w:cstheme="minorHAnsi"/>
          <w:color w:val="000000"/>
        </w:rPr>
        <w:t xml:space="preserve"> (Gregory and Long 2009). </w:t>
      </w:r>
    </w:p>
    <w:p w14:paraId="15DAA88B" w14:textId="77777777" w:rsidR="00C73F51" w:rsidRDefault="00C73F51" w:rsidP="00E2112A">
      <w:pPr>
        <w:spacing w:line="276" w:lineRule="auto"/>
        <w:contextualSpacing/>
      </w:pPr>
    </w:p>
    <w:p w14:paraId="12D28526" w14:textId="77777777" w:rsidR="006965F7" w:rsidRDefault="006965F7" w:rsidP="00E2112A">
      <w:pPr>
        <w:spacing w:line="276" w:lineRule="auto"/>
        <w:contextualSpacing/>
      </w:pPr>
    </w:p>
    <w:p w14:paraId="1CF75A89" w14:textId="77777777" w:rsidR="006965F7" w:rsidRDefault="006965F7" w:rsidP="00E2112A">
      <w:pPr>
        <w:spacing w:line="276" w:lineRule="auto"/>
        <w:contextualSpacing/>
      </w:pPr>
    </w:p>
    <w:p w14:paraId="7D979B33" w14:textId="77777777" w:rsidR="00690A51" w:rsidRDefault="00690A51" w:rsidP="00E2112A">
      <w:pPr>
        <w:spacing w:line="276" w:lineRule="auto"/>
        <w:contextualSpacing/>
        <w:rPr>
          <w:b/>
        </w:rPr>
      </w:pPr>
    </w:p>
    <w:p w14:paraId="31F0FC96" w14:textId="77777777" w:rsidR="00A5013E" w:rsidRDefault="00A5013E" w:rsidP="00E2112A">
      <w:pPr>
        <w:spacing w:line="276" w:lineRule="auto"/>
        <w:contextualSpacing/>
      </w:pPr>
    </w:p>
    <w:sectPr w:rsidR="00A501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Schumann" w:date="2017-06-30T11:30:00Z" w:initials="DS">
    <w:p w14:paraId="0D618E6E" w14:textId="0FC868B5" w:rsidR="00C95901" w:rsidRDefault="00C95901">
      <w:pPr>
        <w:pStyle w:val="CommentText"/>
      </w:pPr>
      <w:r>
        <w:rPr>
          <w:rStyle w:val="CommentReference"/>
        </w:rPr>
        <w:annotationRef/>
      </w:r>
      <w:r>
        <w:t xml:space="preserve">If the focus is on prioritizing areas to acquire easements and maximizing some fish response in managed floodplains, maybe something like this is better.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18E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5801"/>
    <w:multiLevelType w:val="hybridMultilevel"/>
    <w:tmpl w:val="9AECC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5772E"/>
    <w:multiLevelType w:val="hybridMultilevel"/>
    <w:tmpl w:val="E6749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00AEB"/>
    <w:multiLevelType w:val="hybridMultilevel"/>
    <w:tmpl w:val="DB0AB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425C0"/>
    <w:multiLevelType w:val="hybridMultilevel"/>
    <w:tmpl w:val="DFB4B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82DA8"/>
    <w:multiLevelType w:val="hybridMultilevel"/>
    <w:tmpl w:val="6144E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61B9C"/>
    <w:multiLevelType w:val="hybridMultilevel"/>
    <w:tmpl w:val="B924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B065BE"/>
    <w:multiLevelType w:val="hybridMultilevel"/>
    <w:tmpl w:val="F3FC8C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9336E"/>
    <w:multiLevelType w:val="hybridMultilevel"/>
    <w:tmpl w:val="2DA6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90AE8"/>
    <w:multiLevelType w:val="hybridMultilevel"/>
    <w:tmpl w:val="10FE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006C03"/>
    <w:multiLevelType w:val="hybridMultilevel"/>
    <w:tmpl w:val="DA348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8"/>
  </w:num>
  <w:num w:numId="5">
    <w:abstractNumId w:val="6"/>
  </w:num>
  <w:num w:numId="6">
    <w:abstractNumId w:val="2"/>
  </w:num>
  <w:num w:numId="7">
    <w:abstractNumId w:val="9"/>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Schumann">
    <w15:presenceInfo w15:providerId="AD" w15:userId="S-1-5-21-290203447-1750990111-1850594823-13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Y3MzO0MDIHMk3NTJV0lIJTi4sz8/NACgxrARyUYn4sAAAA"/>
  </w:docVars>
  <w:rsids>
    <w:rsidRoot w:val="00154DF8"/>
    <w:rsid w:val="00022D86"/>
    <w:rsid w:val="0004366C"/>
    <w:rsid w:val="00063235"/>
    <w:rsid w:val="00086BA0"/>
    <w:rsid w:val="000C1486"/>
    <w:rsid w:val="000F4E04"/>
    <w:rsid w:val="0012371F"/>
    <w:rsid w:val="001313D5"/>
    <w:rsid w:val="00154DF8"/>
    <w:rsid w:val="001762B9"/>
    <w:rsid w:val="001A7789"/>
    <w:rsid w:val="001D6F4C"/>
    <w:rsid w:val="00200B35"/>
    <w:rsid w:val="00203219"/>
    <w:rsid w:val="00252220"/>
    <w:rsid w:val="00280A21"/>
    <w:rsid w:val="00290219"/>
    <w:rsid w:val="002A7255"/>
    <w:rsid w:val="002D13FC"/>
    <w:rsid w:val="003157AA"/>
    <w:rsid w:val="00324401"/>
    <w:rsid w:val="0037526F"/>
    <w:rsid w:val="003D5C68"/>
    <w:rsid w:val="00411B46"/>
    <w:rsid w:val="00420105"/>
    <w:rsid w:val="00423700"/>
    <w:rsid w:val="00460483"/>
    <w:rsid w:val="00461FEE"/>
    <w:rsid w:val="004C6AA0"/>
    <w:rsid w:val="005502F8"/>
    <w:rsid w:val="005B4FE5"/>
    <w:rsid w:val="005D585B"/>
    <w:rsid w:val="00621AB6"/>
    <w:rsid w:val="006362B6"/>
    <w:rsid w:val="00651ED0"/>
    <w:rsid w:val="00685F64"/>
    <w:rsid w:val="00690A51"/>
    <w:rsid w:val="006965F7"/>
    <w:rsid w:val="006C1051"/>
    <w:rsid w:val="006C7DDD"/>
    <w:rsid w:val="00744952"/>
    <w:rsid w:val="00751587"/>
    <w:rsid w:val="007D241D"/>
    <w:rsid w:val="007D6907"/>
    <w:rsid w:val="00811699"/>
    <w:rsid w:val="00815441"/>
    <w:rsid w:val="00821113"/>
    <w:rsid w:val="008342E9"/>
    <w:rsid w:val="008B0071"/>
    <w:rsid w:val="008D77BE"/>
    <w:rsid w:val="009015BA"/>
    <w:rsid w:val="00916CCE"/>
    <w:rsid w:val="00945D0C"/>
    <w:rsid w:val="009756DD"/>
    <w:rsid w:val="009B2449"/>
    <w:rsid w:val="00A43FEA"/>
    <w:rsid w:val="00A5013E"/>
    <w:rsid w:val="00A56E23"/>
    <w:rsid w:val="00A67DBB"/>
    <w:rsid w:val="00AB2231"/>
    <w:rsid w:val="00B153B6"/>
    <w:rsid w:val="00B31139"/>
    <w:rsid w:val="00C30A57"/>
    <w:rsid w:val="00C4438E"/>
    <w:rsid w:val="00C6595F"/>
    <w:rsid w:val="00C73F51"/>
    <w:rsid w:val="00C95901"/>
    <w:rsid w:val="00CB3280"/>
    <w:rsid w:val="00CD7714"/>
    <w:rsid w:val="00D23A98"/>
    <w:rsid w:val="00D9144C"/>
    <w:rsid w:val="00DA63BA"/>
    <w:rsid w:val="00DC2857"/>
    <w:rsid w:val="00E150A2"/>
    <w:rsid w:val="00E2112A"/>
    <w:rsid w:val="00E53A49"/>
    <w:rsid w:val="00E67F5B"/>
    <w:rsid w:val="00EA4FFA"/>
    <w:rsid w:val="00EB3D4B"/>
    <w:rsid w:val="00EC156F"/>
    <w:rsid w:val="00EC4D31"/>
    <w:rsid w:val="00F26AF3"/>
    <w:rsid w:val="00F4108F"/>
    <w:rsid w:val="00F4671B"/>
    <w:rsid w:val="00F524FF"/>
    <w:rsid w:val="00FA3A25"/>
    <w:rsid w:val="00FD4EAF"/>
    <w:rsid w:val="00FE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4DF8"/>
    <w:rPr>
      <w:sz w:val="16"/>
      <w:szCs w:val="16"/>
    </w:rPr>
  </w:style>
  <w:style w:type="paragraph" w:styleId="CommentText">
    <w:name w:val="annotation text"/>
    <w:basedOn w:val="Normal"/>
    <w:link w:val="CommentTextChar"/>
    <w:uiPriority w:val="99"/>
    <w:semiHidden/>
    <w:unhideWhenUsed/>
    <w:rsid w:val="00154DF8"/>
    <w:pPr>
      <w:spacing w:line="240" w:lineRule="auto"/>
    </w:pPr>
    <w:rPr>
      <w:sz w:val="20"/>
      <w:szCs w:val="20"/>
    </w:rPr>
  </w:style>
  <w:style w:type="character" w:customStyle="1" w:styleId="CommentTextChar">
    <w:name w:val="Comment Text Char"/>
    <w:basedOn w:val="DefaultParagraphFont"/>
    <w:link w:val="CommentText"/>
    <w:uiPriority w:val="99"/>
    <w:semiHidden/>
    <w:rsid w:val="00154DF8"/>
    <w:rPr>
      <w:sz w:val="20"/>
      <w:szCs w:val="20"/>
    </w:rPr>
  </w:style>
  <w:style w:type="paragraph" w:styleId="CommentSubject">
    <w:name w:val="annotation subject"/>
    <w:basedOn w:val="CommentText"/>
    <w:next w:val="CommentText"/>
    <w:link w:val="CommentSubjectChar"/>
    <w:uiPriority w:val="99"/>
    <w:semiHidden/>
    <w:unhideWhenUsed/>
    <w:rsid w:val="00154DF8"/>
    <w:rPr>
      <w:b/>
      <w:bCs/>
    </w:rPr>
  </w:style>
  <w:style w:type="character" w:customStyle="1" w:styleId="CommentSubjectChar">
    <w:name w:val="Comment Subject Char"/>
    <w:basedOn w:val="CommentTextChar"/>
    <w:link w:val="CommentSubject"/>
    <w:uiPriority w:val="99"/>
    <w:semiHidden/>
    <w:rsid w:val="00154DF8"/>
    <w:rPr>
      <w:b/>
      <w:bCs/>
      <w:sz w:val="20"/>
      <w:szCs w:val="20"/>
    </w:rPr>
  </w:style>
  <w:style w:type="paragraph" w:styleId="BalloonText">
    <w:name w:val="Balloon Text"/>
    <w:basedOn w:val="Normal"/>
    <w:link w:val="BalloonTextChar"/>
    <w:uiPriority w:val="99"/>
    <w:semiHidden/>
    <w:unhideWhenUsed/>
    <w:rsid w:val="0015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DF8"/>
    <w:rPr>
      <w:rFonts w:ascii="Segoe UI" w:hAnsi="Segoe UI" w:cs="Segoe UI"/>
      <w:sz w:val="18"/>
      <w:szCs w:val="18"/>
    </w:rPr>
  </w:style>
  <w:style w:type="paragraph" w:styleId="ListParagraph">
    <w:name w:val="List Paragraph"/>
    <w:basedOn w:val="Normal"/>
    <w:uiPriority w:val="34"/>
    <w:qFormat/>
    <w:rsid w:val="00154DF8"/>
    <w:pPr>
      <w:ind w:left="720"/>
      <w:contextualSpacing/>
    </w:pPr>
  </w:style>
  <w:style w:type="paragraph" w:styleId="NormalWeb">
    <w:name w:val="Normal (Web)"/>
    <w:basedOn w:val="Normal"/>
    <w:uiPriority w:val="99"/>
    <w:unhideWhenUsed/>
    <w:rsid w:val="00A56E23"/>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4DF8"/>
    <w:rPr>
      <w:sz w:val="16"/>
      <w:szCs w:val="16"/>
    </w:rPr>
  </w:style>
  <w:style w:type="paragraph" w:styleId="CommentText">
    <w:name w:val="annotation text"/>
    <w:basedOn w:val="Normal"/>
    <w:link w:val="CommentTextChar"/>
    <w:uiPriority w:val="99"/>
    <w:semiHidden/>
    <w:unhideWhenUsed/>
    <w:rsid w:val="00154DF8"/>
    <w:pPr>
      <w:spacing w:line="240" w:lineRule="auto"/>
    </w:pPr>
    <w:rPr>
      <w:sz w:val="20"/>
      <w:szCs w:val="20"/>
    </w:rPr>
  </w:style>
  <w:style w:type="character" w:customStyle="1" w:styleId="CommentTextChar">
    <w:name w:val="Comment Text Char"/>
    <w:basedOn w:val="DefaultParagraphFont"/>
    <w:link w:val="CommentText"/>
    <w:uiPriority w:val="99"/>
    <w:semiHidden/>
    <w:rsid w:val="00154DF8"/>
    <w:rPr>
      <w:sz w:val="20"/>
      <w:szCs w:val="20"/>
    </w:rPr>
  </w:style>
  <w:style w:type="paragraph" w:styleId="CommentSubject">
    <w:name w:val="annotation subject"/>
    <w:basedOn w:val="CommentText"/>
    <w:next w:val="CommentText"/>
    <w:link w:val="CommentSubjectChar"/>
    <w:uiPriority w:val="99"/>
    <w:semiHidden/>
    <w:unhideWhenUsed/>
    <w:rsid w:val="00154DF8"/>
    <w:rPr>
      <w:b/>
      <w:bCs/>
    </w:rPr>
  </w:style>
  <w:style w:type="character" w:customStyle="1" w:styleId="CommentSubjectChar">
    <w:name w:val="Comment Subject Char"/>
    <w:basedOn w:val="CommentTextChar"/>
    <w:link w:val="CommentSubject"/>
    <w:uiPriority w:val="99"/>
    <w:semiHidden/>
    <w:rsid w:val="00154DF8"/>
    <w:rPr>
      <w:b/>
      <w:bCs/>
      <w:sz w:val="20"/>
      <w:szCs w:val="20"/>
    </w:rPr>
  </w:style>
  <w:style w:type="paragraph" w:styleId="BalloonText">
    <w:name w:val="Balloon Text"/>
    <w:basedOn w:val="Normal"/>
    <w:link w:val="BalloonTextChar"/>
    <w:uiPriority w:val="99"/>
    <w:semiHidden/>
    <w:unhideWhenUsed/>
    <w:rsid w:val="0015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DF8"/>
    <w:rPr>
      <w:rFonts w:ascii="Segoe UI" w:hAnsi="Segoe UI" w:cs="Segoe UI"/>
      <w:sz w:val="18"/>
      <w:szCs w:val="18"/>
    </w:rPr>
  </w:style>
  <w:style w:type="paragraph" w:styleId="ListParagraph">
    <w:name w:val="List Paragraph"/>
    <w:basedOn w:val="Normal"/>
    <w:uiPriority w:val="34"/>
    <w:qFormat/>
    <w:rsid w:val="00154DF8"/>
    <w:pPr>
      <w:ind w:left="720"/>
      <w:contextualSpacing/>
    </w:pPr>
  </w:style>
  <w:style w:type="paragraph" w:styleId="NormalWeb">
    <w:name w:val="Normal (Web)"/>
    <w:basedOn w:val="Normal"/>
    <w:uiPriority w:val="99"/>
    <w:unhideWhenUsed/>
    <w:rsid w:val="00A56E23"/>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Schumann</dc:creator>
  <cp:lastModifiedBy>Michael Colvin</cp:lastModifiedBy>
  <cp:revision>2</cp:revision>
  <dcterms:created xsi:type="dcterms:W3CDTF">2017-07-06T17:10:00Z</dcterms:created>
  <dcterms:modified xsi:type="dcterms:W3CDTF">2017-07-06T17:10:00Z</dcterms:modified>
</cp:coreProperties>
</file>